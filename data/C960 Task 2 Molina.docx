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C029B" w14:textId="26DCC8AE" w:rsidR="00DF485A" w:rsidRDefault="00DF485A" w:rsidP="00DF485A">
      <w:pPr>
        <w:pStyle w:val="Title"/>
        <w:jc w:val="center"/>
      </w:pPr>
      <w:r w:rsidRPr="00DF485A">
        <w:t>C960 Task 2 Molina</w:t>
      </w:r>
    </w:p>
    <w:p w14:paraId="6C5D22A4" w14:textId="4C06EBFB" w:rsidR="00DF485A" w:rsidRDefault="00DF485A" w:rsidP="00DF485A">
      <w:r>
        <w:t>May 23, 2024</w:t>
      </w:r>
    </w:p>
    <w:p w14:paraId="556DFB94" w14:textId="73BD3BC1" w:rsidR="00DF485A" w:rsidRDefault="00DF485A" w:rsidP="00DF485A">
      <w:r>
        <w:t>Adam Silver, CTO</w:t>
      </w:r>
    </w:p>
    <w:p w14:paraId="4C303C27" w14:textId="7BEEF0B8" w:rsidR="00DF485A" w:rsidRDefault="00DF485A" w:rsidP="00DF485A">
      <w:r>
        <w:t>SNC Inc.</w:t>
      </w:r>
    </w:p>
    <w:p w14:paraId="4393BEAD" w14:textId="55310065" w:rsidR="00DF485A" w:rsidRDefault="00DF485A" w:rsidP="00DF485A">
      <w:r>
        <w:t>123 Easy Drive</w:t>
      </w:r>
    </w:p>
    <w:p w14:paraId="2C1E5FBA" w14:textId="5919C94B" w:rsidR="00DF485A" w:rsidRDefault="00DF485A" w:rsidP="00DF485A">
      <w:r>
        <w:t>St. Louis, MO</w:t>
      </w:r>
    </w:p>
    <w:p w14:paraId="7F8A4AD6" w14:textId="77777777" w:rsidR="00DF485A" w:rsidRDefault="00DF485A" w:rsidP="00DF485A"/>
    <w:p w14:paraId="1B4CB3AF" w14:textId="0CAD8669" w:rsidR="00DF485A" w:rsidRDefault="00DF485A" w:rsidP="00DF485A">
      <w:r>
        <w:t>Dear Mr. Silver,</w:t>
      </w:r>
    </w:p>
    <w:p w14:paraId="38781EEA" w14:textId="33068A74" w:rsidR="00DF485A" w:rsidRDefault="00DF485A" w:rsidP="00DF485A">
      <w:r>
        <w:tab/>
      </w:r>
      <w:r w:rsidRPr="00DF485A">
        <w:t xml:space="preserve">I am pleased to submit this project proposal for your consideration. </w:t>
      </w:r>
      <w:r w:rsidR="009E392D">
        <w:t>As a Sports News Company™, it is understandably your goal to provide your customers with the most accurate and up to date sports news and stats</w:t>
      </w:r>
      <w:proofErr w:type="gramStart"/>
      <w:r w:rsidR="009E392D">
        <w:t xml:space="preserve">.  </w:t>
      </w:r>
      <w:proofErr w:type="gramEnd"/>
      <w:r>
        <w:t xml:space="preserve">With AI and machine learning in the news, it would be </w:t>
      </w:r>
      <w:proofErr w:type="gramStart"/>
      <w:r>
        <w:t>a great time</w:t>
      </w:r>
      <w:proofErr w:type="gramEnd"/>
      <w:r>
        <w:t xml:space="preserve"> for your company to leverage the power that they hold. </w:t>
      </w:r>
    </w:p>
    <w:p w14:paraId="4978F470" w14:textId="2DA6B795" w:rsidR="009E392D" w:rsidRDefault="009E392D" w:rsidP="00DF485A">
      <w:r>
        <w:tab/>
        <w:t>The</w:t>
      </w:r>
      <w:r w:rsidRPr="00DF485A">
        <w:t xml:space="preserve"> proposal outlines a machine-learning-based data product aimed at enhancing the analysis of basketball players' statistics for future performance predictions.</w:t>
      </w:r>
      <w:r w:rsidR="006C4092">
        <w:t xml:space="preserve"> </w:t>
      </w:r>
      <w:r w:rsidR="006C4092" w:rsidRPr="006C4092">
        <w:t>For instance, if a player like T. Haliburton</w:t>
      </w:r>
      <w:r w:rsidR="006C4092">
        <w:t xml:space="preserve"> from the Indiana Pacers</w:t>
      </w:r>
      <w:r w:rsidR="006C4092" w:rsidRPr="006C4092">
        <w:t xml:space="preserve"> averages 18.5 points per game, the algorithm will provide a likelihood of the player scoring above or below his average in future games.</w:t>
      </w:r>
    </w:p>
    <w:p w14:paraId="7A61484A" w14:textId="16C9D65C" w:rsidR="00C4530B" w:rsidRDefault="00C4530B" w:rsidP="00DF485A">
      <w:r>
        <w:tab/>
        <w:t xml:space="preserve">The clients will benefit from having the top-tier information regarding player performance, game outcomes and likelihoods, allowing SNC. Inc. to create better content for its viewers and have increased credibility as a news platform. The sportscasters will </w:t>
      </w:r>
      <w:r w:rsidR="00473587">
        <w:t>have</w:t>
      </w:r>
      <w:r>
        <w:t xml:space="preserve"> their decision-making process</w:t>
      </w:r>
      <w:r w:rsidR="00473587">
        <w:t xml:space="preserve"> improved by </w:t>
      </w:r>
      <w:proofErr w:type="gramStart"/>
      <w:r w:rsidR="00473587">
        <w:t>being given</w:t>
      </w:r>
      <w:proofErr w:type="gramEnd"/>
      <w:r w:rsidR="00473587">
        <w:t xml:space="preserve"> additional insight into future games/players. </w:t>
      </w:r>
    </w:p>
    <w:p w14:paraId="73402023" w14:textId="54D951F5" w:rsidR="00473587" w:rsidRDefault="00473587" w:rsidP="00DF485A">
      <w:r>
        <w:tab/>
        <w:t>The funding requirements will be $</w:t>
      </w:r>
      <w:r w:rsidR="00062DE6">
        <w:t xml:space="preserve">15,000 </w:t>
      </w:r>
      <w:r>
        <w:t xml:space="preserve">for the initial upfront cost to cover the compensation for the chosen ML engineer. The ongoing costs for maintenance and upkeep of the infrastructure that the program runs on will be $2000 a year. </w:t>
      </w:r>
    </w:p>
    <w:p w14:paraId="7AC9ECD0" w14:textId="2F8EDFAD" w:rsidR="00473587" w:rsidRDefault="00473587" w:rsidP="00DF485A">
      <w:r>
        <w:tab/>
      </w:r>
    </w:p>
    <w:p w14:paraId="67AE6D71" w14:textId="5CFF5B44" w:rsidR="00473587" w:rsidRDefault="00473587" w:rsidP="00DF485A">
      <w:r>
        <w:t>Sincerely,</w:t>
      </w:r>
    </w:p>
    <w:p w14:paraId="4EC92E3C" w14:textId="5B41C503" w:rsidR="00473587" w:rsidRDefault="00473587" w:rsidP="00DF485A">
      <w:r>
        <w:t>Abraham Molina</w:t>
      </w:r>
    </w:p>
    <w:p w14:paraId="1A786D15" w14:textId="1182D658" w:rsidR="00473587" w:rsidRDefault="00473587" w:rsidP="00DF485A">
      <w:r>
        <w:t>Senior Director</w:t>
      </w:r>
    </w:p>
    <w:p w14:paraId="4F174B41" w14:textId="754CE746" w:rsidR="00473587" w:rsidRDefault="00473587" w:rsidP="00DF485A">
      <w:r>
        <w:t>Molina Software Solutions</w:t>
      </w:r>
    </w:p>
    <w:p w14:paraId="2550B853" w14:textId="77777777" w:rsidR="00473587" w:rsidRDefault="00473587" w:rsidP="00DF485A"/>
    <w:p w14:paraId="5B54F9CA" w14:textId="77777777" w:rsidR="00473587" w:rsidRDefault="00473587" w:rsidP="00DF485A"/>
    <w:p w14:paraId="181FC94E" w14:textId="77777777" w:rsidR="00473587" w:rsidRDefault="00473587" w:rsidP="00DF485A"/>
    <w:p w14:paraId="757B0509" w14:textId="77777777" w:rsidR="00473587" w:rsidRDefault="00473587" w:rsidP="00DF485A"/>
    <w:p w14:paraId="1BDBEE0A" w14:textId="55303D2B" w:rsidR="00473587" w:rsidRPr="00473587" w:rsidRDefault="003F4161" w:rsidP="00473587">
      <w:pPr>
        <w:pStyle w:val="Title"/>
        <w:rPr>
          <w:sz w:val="48"/>
          <w:szCs w:val="48"/>
        </w:rPr>
      </w:pPr>
      <w:r>
        <w:rPr>
          <w:sz w:val="48"/>
          <w:szCs w:val="48"/>
        </w:rPr>
        <w:lastRenderedPageBreak/>
        <w:t xml:space="preserve">A. </w:t>
      </w:r>
      <w:r w:rsidR="00473587" w:rsidRPr="00473587">
        <w:rPr>
          <w:sz w:val="48"/>
          <w:szCs w:val="48"/>
        </w:rPr>
        <w:t>Project Proposal: Predictive Analysis for Basketball Player Performance</w:t>
      </w:r>
    </w:p>
    <w:p w14:paraId="5F47C834" w14:textId="77777777" w:rsidR="00473587" w:rsidRPr="00473587" w:rsidRDefault="00473587" w:rsidP="00473587">
      <w:pPr>
        <w:rPr>
          <w:b/>
          <w:bCs/>
        </w:rPr>
      </w:pPr>
      <w:r w:rsidRPr="00473587">
        <w:rPr>
          <w:b/>
          <w:bCs/>
        </w:rPr>
        <w:t>Summary of the Problem</w:t>
      </w:r>
    </w:p>
    <w:p w14:paraId="5FD8532C" w14:textId="77777777" w:rsidR="00473587" w:rsidRPr="00473587" w:rsidRDefault="00473587" w:rsidP="00473587">
      <w:r w:rsidRPr="00473587">
        <w:t>Sports News Company (SNC Inc.) seeks to enhance its analytical capabilities to provide deeper insights into basketball player performance. The current system lacks the advanced analytical tools needed to meet client demands for detailed performance predictions.</w:t>
      </w:r>
    </w:p>
    <w:p w14:paraId="08FBA87D" w14:textId="77777777" w:rsidR="00473587" w:rsidRPr="00473587" w:rsidRDefault="00473587" w:rsidP="00473587">
      <w:pPr>
        <w:rPr>
          <w:b/>
          <w:bCs/>
        </w:rPr>
      </w:pPr>
      <w:r w:rsidRPr="00473587">
        <w:rPr>
          <w:b/>
          <w:bCs/>
        </w:rPr>
        <w:t>Benefits of the Data Product</w:t>
      </w:r>
    </w:p>
    <w:p w14:paraId="397B6D4C" w14:textId="77777777" w:rsidR="00473587" w:rsidRPr="00473587" w:rsidRDefault="00473587" w:rsidP="00473587">
      <w:r w:rsidRPr="00473587">
        <w:t>The proposed data product will:</w:t>
      </w:r>
    </w:p>
    <w:p w14:paraId="4F1CC4B1" w14:textId="77777777" w:rsidR="00473587" w:rsidRPr="00473587" w:rsidRDefault="00473587" w:rsidP="00473587">
      <w:pPr>
        <w:numPr>
          <w:ilvl w:val="0"/>
          <w:numId w:val="1"/>
        </w:numPr>
      </w:pPr>
      <w:r w:rsidRPr="00473587">
        <w:rPr>
          <w:b/>
          <w:bCs/>
        </w:rPr>
        <w:t>Improve Accuracy</w:t>
      </w:r>
      <w:r w:rsidRPr="00473587">
        <w:t>: Utilize advanced machine learning algorithms for precise performance predictions.</w:t>
      </w:r>
    </w:p>
    <w:p w14:paraId="1DB28A1A" w14:textId="77777777" w:rsidR="00473587" w:rsidRPr="00473587" w:rsidRDefault="00473587" w:rsidP="00473587">
      <w:pPr>
        <w:numPr>
          <w:ilvl w:val="0"/>
          <w:numId w:val="1"/>
        </w:numPr>
      </w:pPr>
      <w:r w:rsidRPr="00473587">
        <w:rPr>
          <w:b/>
          <w:bCs/>
        </w:rPr>
        <w:t>Support Decision-Making</w:t>
      </w:r>
      <w:r w:rsidRPr="00473587">
        <w:t>: Offer detailed insights to aid strategic decisions.</w:t>
      </w:r>
    </w:p>
    <w:p w14:paraId="6568CC14" w14:textId="44B0E889" w:rsidR="00473587" w:rsidRPr="00473587" w:rsidRDefault="00CB20DC" w:rsidP="00473587">
      <w:pPr>
        <w:numPr>
          <w:ilvl w:val="0"/>
          <w:numId w:val="1"/>
        </w:numPr>
      </w:pPr>
      <w:r>
        <w:rPr>
          <w:b/>
          <w:bCs/>
        </w:rPr>
        <w:t>Increase Credibility</w:t>
      </w:r>
      <w:r w:rsidR="00473587" w:rsidRPr="00473587">
        <w:t>: Position SNC Inc. as a leader in sports analytics.</w:t>
      </w:r>
    </w:p>
    <w:p w14:paraId="006A03CB" w14:textId="77777777" w:rsidR="00473587" w:rsidRPr="00473587" w:rsidRDefault="00473587" w:rsidP="00473587">
      <w:pPr>
        <w:rPr>
          <w:b/>
          <w:bCs/>
        </w:rPr>
      </w:pPr>
      <w:r w:rsidRPr="00473587">
        <w:rPr>
          <w:b/>
          <w:bCs/>
        </w:rPr>
        <w:t>Outline of the Data Product</w:t>
      </w:r>
    </w:p>
    <w:p w14:paraId="7E204521" w14:textId="77777777" w:rsidR="00473587" w:rsidRPr="00473587" w:rsidRDefault="00473587" w:rsidP="00473587">
      <w:r w:rsidRPr="00473587">
        <w:t>The data product will:</w:t>
      </w:r>
    </w:p>
    <w:p w14:paraId="370900A5" w14:textId="77777777" w:rsidR="00473587" w:rsidRPr="00473587" w:rsidRDefault="00473587" w:rsidP="00473587">
      <w:pPr>
        <w:numPr>
          <w:ilvl w:val="0"/>
          <w:numId w:val="2"/>
        </w:numPr>
      </w:pPr>
      <w:r w:rsidRPr="00473587">
        <w:t>Analyze historical player performance data.</w:t>
      </w:r>
    </w:p>
    <w:p w14:paraId="6F6A9354" w14:textId="1551EE05" w:rsidR="00473587" w:rsidRPr="00473587" w:rsidRDefault="00473587" w:rsidP="00473587">
      <w:pPr>
        <w:numPr>
          <w:ilvl w:val="0"/>
          <w:numId w:val="2"/>
        </w:numPr>
      </w:pPr>
      <w:r w:rsidRPr="00473587">
        <w:t xml:space="preserve">Predict future </w:t>
      </w:r>
      <w:r w:rsidR="00CB20DC">
        <w:t xml:space="preserve">points scored utilizing feature analysis using stats like </w:t>
      </w:r>
      <w:r w:rsidRPr="00473587">
        <w:t>assists</w:t>
      </w:r>
      <w:r w:rsidR="00CB20DC">
        <w:t xml:space="preserve">, steals, </w:t>
      </w:r>
      <w:r w:rsidRPr="00473587">
        <w:t>rebounds</w:t>
      </w:r>
      <w:r w:rsidR="00CB20DC">
        <w:t xml:space="preserve">, </w:t>
      </w:r>
      <w:proofErr w:type="gramStart"/>
      <w:r w:rsidR="00CB20DC">
        <w:t>etc.</w:t>
      </w:r>
      <w:proofErr w:type="gramEnd"/>
    </w:p>
    <w:p w14:paraId="66A2F21A" w14:textId="576D00B6" w:rsidR="00473587" w:rsidRPr="00473587" w:rsidRDefault="00473587" w:rsidP="00473587">
      <w:pPr>
        <w:numPr>
          <w:ilvl w:val="0"/>
          <w:numId w:val="2"/>
        </w:numPr>
      </w:pPr>
      <w:r w:rsidRPr="00473587">
        <w:t xml:space="preserve">Feature </w:t>
      </w:r>
      <w:r w:rsidR="00062DE6" w:rsidRPr="00473587">
        <w:t>a</w:t>
      </w:r>
      <w:r w:rsidRPr="00473587">
        <w:t xml:space="preserve"> </w:t>
      </w:r>
      <w:r w:rsidR="00CB20DC">
        <w:t>simple</w:t>
      </w:r>
      <w:r w:rsidRPr="00473587">
        <w:t xml:space="preserve"> </w:t>
      </w:r>
      <w:r w:rsidR="00CB20DC">
        <w:t>interface</w:t>
      </w:r>
      <w:r w:rsidRPr="00473587">
        <w:t xml:space="preserve"> for result interpretation.</w:t>
      </w:r>
    </w:p>
    <w:p w14:paraId="142EC190" w14:textId="77777777" w:rsidR="00473587" w:rsidRPr="00473587" w:rsidRDefault="00473587" w:rsidP="00473587">
      <w:pPr>
        <w:rPr>
          <w:b/>
          <w:bCs/>
        </w:rPr>
      </w:pPr>
      <w:r w:rsidRPr="00473587">
        <w:rPr>
          <w:b/>
          <w:bCs/>
        </w:rPr>
        <w:t>Description of the Data</w:t>
      </w:r>
    </w:p>
    <w:p w14:paraId="60C47D4A" w14:textId="77777777" w:rsidR="00473587" w:rsidRPr="00473587" w:rsidRDefault="00473587" w:rsidP="00473587">
      <w:r w:rsidRPr="00473587">
        <w:t>The data product will use:</w:t>
      </w:r>
    </w:p>
    <w:p w14:paraId="6D0760C3" w14:textId="48C49CB0" w:rsidR="00473587" w:rsidRPr="00473587" w:rsidRDefault="00473587" w:rsidP="00473587">
      <w:pPr>
        <w:numPr>
          <w:ilvl w:val="0"/>
          <w:numId w:val="3"/>
        </w:numPr>
      </w:pPr>
      <w:r w:rsidRPr="00473587">
        <w:rPr>
          <w:b/>
          <w:bCs/>
        </w:rPr>
        <w:t>Historical Player Data</w:t>
      </w:r>
      <w:r w:rsidRPr="00473587">
        <w:t>: Stats from past games, including shooting percentages, rebounds, assists, points</w:t>
      </w:r>
      <w:r w:rsidR="00132E80">
        <w:t xml:space="preserve">, blocks, steals, </w:t>
      </w:r>
      <w:proofErr w:type="gramStart"/>
      <w:r w:rsidR="00132E80">
        <w:t>etc</w:t>
      </w:r>
      <w:r w:rsidRPr="00473587">
        <w:t>.</w:t>
      </w:r>
      <w:proofErr w:type="gramEnd"/>
      <w:r w:rsidR="00CB20DC">
        <w:t xml:space="preserve"> In addition, the expected average of the players points will </w:t>
      </w:r>
      <w:proofErr w:type="gramStart"/>
      <w:r w:rsidR="00CB20DC">
        <w:t>be added</w:t>
      </w:r>
      <w:proofErr w:type="gramEnd"/>
      <w:r w:rsidR="00CB20DC">
        <w:t xml:space="preserve"> alongside the data so that the learning algorithm can have even more insight into why the player beat or missed their average</w:t>
      </w:r>
    </w:p>
    <w:p w14:paraId="4F1813B9" w14:textId="0A1D8094" w:rsidR="00473587" w:rsidRPr="00473587" w:rsidRDefault="00473587" w:rsidP="00473587">
      <w:pPr>
        <w:numPr>
          <w:ilvl w:val="0"/>
          <w:numId w:val="3"/>
        </w:numPr>
      </w:pPr>
      <w:r w:rsidRPr="00473587">
        <w:rPr>
          <w:b/>
          <w:bCs/>
        </w:rPr>
        <w:t>External Factors</w:t>
      </w:r>
      <w:r w:rsidRPr="00473587">
        <w:t xml:space="preserve">: Data such as game location </w:t>
      </w:r>
      <w:r w:rsidR="00CB20DC">
        <w:t xml:space="preserve">(home/away) and minutes played. </w:t>
      </w:r>
    </w:p>
    <w:p w14:paraId="69B975D9" w14:textId="77777777" w:rsidR="00473587" w:rsidRPr="00473587" w:rsidRDefault="00473587" w:rsidP="00473587">
      <w:pPr>
        <w:rPr>
          <w:b/>
          <w:bCs/>
        </w:rPr>
      </w:pPr>
      <w:r w:rsidRPr="00473587">
        <w:rPr>
          <w:b/>
          <w:bCs/>
        </w:rPr>
        <w:t>Objectives and Hypotheses</w:t>
      </w:r>
    </w:p>
    <w:p w14:paraId="0AEAF747" w14:textId="77777777" w:rsidR="00473587" w:rsidRPr="00473587" w:rsidRDefault="00473587" w:rsidP="00473587">
      <w:pPr>
        <w:numPr>
          <w:ilvl w:val="0"/>
          <w:numId w:val="4"/>
        </w:numPr>
      </w:pPr>
      <w:r w:rsidRPr="00473587">
        <w:rPr>
          <w:b/>
          <w:bCs/>
        </w:rPr>
        <w:t>Objective</w:t>
      </w:r>
      <w:r w:rsidRPr="00473587">
        <w:t>: Develop a model that accurately predicts if a player will score above or below their average points.</w:t>
      </w:r>
    </w:p>
    <w:p w14:paraId="731D126A" w14:textId="66229984" w:rsidR="00473587" w:rsidRDefault="00473587" w:rsidP="00473587">
      <w:pPr>
        <w:numPr>
          <w:ilvl w:val="0"/>
          <w:numId w:val="4"/>
        </w:numPr>
      </w:pPr>
      <w:r w:rsidRPr="00473587">
        <w:rPr>
          <w:b/>
          <w:bCs/>
        </w:rPr>
        <w:t>Hypothesis</w:t>
      </w:r>
      <w:r w:rsidRPr="00473587">
        <w:t>: Advanced features and machine learning will improve prediction accuracy over traditional methods</w:t>
      </w:r>
      <w:r w:rsidR="007A27D0">
        <w:t xml:space="preserve"> like simple averages</w:t>
      </w:r>
      <w:r w:rsidR="00F15F5C">
        <w:t xml:space="preserve"> and fan sentiment. </w:t>
      </w:r>
    </w:p>
    <w:p w14:paraId="5B0B0781" w14:textId="77777777" w:rsidR="00CB20DC" w:rsidRPr="00473587" w:rsidRDefault="00CB20DC" w:rsidP="00CB20DC"/>
    <w:p w14:paraId="396E3352" w14:textId="53B3AF46" w:rsidR="00CB20DC" w:rsidRDefault="00473587" w:rsidP="00473587">
      <w:pPr>
        <w:rPr>
          <w:b/>
          <w:bCs/>
        </w:rPr>
      </w:pPr>
      <w:r w:rsidRPr="00473587">
        <w:rPr>
          <w:b/>
          <w:bCs/>
        </w:rPr>
        <w:lastRenderedPageBreak/>
        <w:t>Outline of the Project Methodology</w:t>
      </w:r>
    </w:p>
    <w:p w14:paraId="3FB4B67A" w14:textId="77777777" w:rsidR="00CB20DC" w:rsidRDefault="00CB20DC" w:rsidP="00473587">
      <w:pPr>
        <w:rPr>
          <w:b/>
          <w:bCs/>
        </w:rPr>
      </w:pPr>
      <w:r w:rsidRPr="00CB20DC">
        <w:rPr>
          <w:b/>
          <w:bCs/>
        </w:rPr>
        <w:t xml:space="preserve">Understanding - </w:t>
      </w:r>
      <w:r w:rsidRPr="00CB20DC">
        <w:t xml:space="preserve">First, </w:t>
      </w:r>
      <w:proofErr w:type="gramStart"/>
      <w:r w:rsidRPr="00CB20DC">
        <w:t>I'll</w:t>
      </w:r>
      <w:proofErr w:type="gramEnd"/>
      <w:r w:rsidRPr="00CB20DC">
        <w:t xml:space="preserve"> get a clear idea of what SNC Inc. wants. They need an algorithm to predict if a basketball player will score above or below their average points per game. This helps them in making better predictions and providing more insightful content for their viewers.</w:t>
      </w:r>
    </w:p>
    <w:p w14:paraId="5AA93BB2" w14:textId="7B7A9FC6" w:rsidR="00CB20DC" w:rsidRDefault="00CB20DC" w:rsidP="00473587">
      <w:r w:rsidRPr="00CB20DC">
        <w:rPr>
          <w:b/>
          <w:bCs/>
        </w:rPr>
        <w:t xml:space="preserve">Gathering and Cleaning - </w:t>
      </w:r>
      <w:r w:rsidRPr="00CB20DC">
        <w:t xml:space="preserve">Next, </w:t>
      </w:r>
      <w:proofErr w:type="gramStart"/>
      <w:r w:rsidRPr="00CB20DC">
        <w:t>I'll</w:t>
      </w:r>
      <w:proofErr w:type="gramEnd"/>
      <w:r w:rsidRPr="00CB20DC">
        <w:t xml:space="preserve"> gather all the data we can get on the player's stats. This includes points, assists, rebounds, minutes played, shooting percentages,</w:t>
      </w:r>
      <w:r>
        <w:t xml:space="preserve"> and details about the games (like whether they were home or away), and </w:t>
      </w:r>
      <w:proofErr w:type="gramStart"/>
      <w:r>
        <w:t>I’ll</w:t>
      </w:r>
      <w:proofErr w:type="gramEnd"/>
      <w:r>
        <w:t xml:space="preserve"> clean this data to make sure there are no errors or missing values.  </w:t>
      </w:r>
    </w:p>
    <w:p w14:paraId="68239B5C" w14:textId="77777777" w:rsidR="00CB20DC" w:rsidRDefault="00CB20DC" w:rsidP="00473587">
      <w:r w:rsidRPr="00CB20DC">
        <w:rPr>
          <w:b/>
          <w:bCs/>
        </w:rPr>
        <w:t>Exploring the Data/Features –</w:t>
      </w:r>
      <w:r>
        <w:t xml:space="preserve"> I will create </w:t>
      </w:r>
      <w:proofErr w:type="gramStart"/>
      <w:r>
        <w:t>some</w:t>
      </w:r>
      <w:proofErr w:type="gramEnd"/>
      <w:r>
        <w:t xml:space="preserve"> sample visualizations so that I can see patterns and trends. Then, I will choose features to account for like minutes played, shooting percentages, </w:t>
      </w:r>
      <w:proofErr w:type="gramStart"/>
      <w:r>
        <w:t>etc.</w:t>
      </w:r>
      <w:proofErr w:type="gramEnd"/>
      <w:r>
        <w:t xml:space="preserve"> </w:t>
      </w:r>
    </w:p>
    <w:p w14:paraId="1FB37EBF" w14:textId="77777777" w:rsidR="00CB20DC" w:rsidRDefault="00CB20DC" w:rsidP="00473587">
      <w:r w:rsidRPr="00CB20DC">
        <w:rPr>
          <w:b/>
          <w:bCs/>
        </w:rPr>
        <w:t>Building/Testing –</w:t>
      </w:r>
      <w:r>
        <w:t xml:space="preserve"> I will use a logistic regression for this project that will predict the probability of the player scoring above or below their average points. The features mentioned previously will serve as additional feature data that will affect the outcome of the test. For example, if player T. Haliburton is a consistently high scorer, but his rebounds + assists are climbing and they have a negative correlation, </w:t>
      </w:r>
      <w:proofErr w:type="gramStart"/>
      <w:r>
        <w:t>that</w:t>
      </w:r>
      <w:proofErr w:type="gramEnd"/>
      <w:r>
        <w:t xml:space="preserve"> can impact his predicted score. </w:t>
      </w:r>
    </w:p>
    <w:p w14:paraId="61799324" w14:textId="2F5CF90A" w:rsidR="00CB20DC" w:rsidRPr="00473587" w:rsidRDefault="00CB20DC" w:rsidP="00473587">
      <w:r w:rsidRPr="00CB20DC">
        <w:rPr>
          <w:b/>
          <w:bCs/>
        </w:rPr>
        <w:t>Evaluation/Delivery –</w:t>
      </w:r>
      <w:r>
        <w:t xml:space="preserve"> Once the model </w:t>
      </w:r>
      <w:proofErr w:type="gramStart"/>
      <w:r>
        <w:t>is trained</w:t>
      </w:r>
      <w:proofErr w:type="gramEnd"/>
      <w:r>
        <w:t xml:space="preserve">, I will evaluate its performance by performing back-tests. Finally, I will deliver the algorithm to SNC. Inc. along with the associated documentation and </w:t>
      </w:r>
      <w:proofErr w:type="gramStart"/>
      <w:r>
        <w:t>reporting</w:t>
      </w:r>
      <w:proofErr w:type="gramEnd"/>
      <w:r>
        <w:t xml:space="preserve"> as necessary.</w:t>
      </w:r>
    </w:p>
    <w:p w14:paraId="40744591" w14:textId="77777777" w:rsidR="00473587" w:rsidRPr="00473587" w:rsidRDefault="00473587" w:rsidP="00473587">
      <w:pPr>
        <w:rPr>
          <w:b/>
          <w:bCs/>
        </w:rPr>
      </w:pPr>
      <w:r w:rsidRPr="00473587">
        <w:rPr>
          <w:b/>
          <w:bCs/>
        </w:rPr>
        <w:t>Funding Requirements</w:t>
      </w:r>
    </w:p>
    <w:p w14:paraId="479D910F" w14:textId="56B130FE" w:rsidR="00473587" w:rsidRPr="00473587" w:rsidRDefault="00473587" w:rsidP="00473587">
      <w:pPr>
        <w:numPr>
          <w:ilvl w:val="0"/>
          <w:numId w:val="6"/>
        </w:numPr>
      </w:pPr>
      <w:r w:rsidRPr="00473587">
        <w:rPr>
          <w:b/>
          <w:bCs/>
        </w:rPr>
        <w:t>Initial Cost</w:t>
      </w:r>
      <w:r w:rsidRPr="00473587">
        <w:t>: $</w:t>
      </w:r>
      <w:r w:rsidR="00062DE6">
        <w:t>15</w:t>
      </w:r>
      <w:r w:rsidR="00CB20DC">
        <w:t>,000</w:t>
      </w:r>
      <w:r w:rsidRPr="00473587">
        <w:t xml:space="preserve"> for development.</w:t>
      </w:r>
    </w:p>
    <w:p w14:paraId="02D2CDEF" w14:textId="60C4D748" w:rsidR="00473587" w:rsidRPr="00473587" w:rsidRDefault="00473587" w:rsidP="00473587">
      <w:pPr>
        <w:numPr>
          <w:ilvl w:val="0"/>
          <w:numId w:val="6"/>
        </w:numPr>
      </w:pPr>
      <w:r w:rsidRPr="00473587">
        <w:rPr>
          <w:b/>
          <w:bCs/>
        </w:rPr>
        <w:t>Annual Maintenance</w:t>
      </w:r>
      <w:r w:rsidRPr="00473587">
        <w:t>: $2,</w:t>
      </w:r>
      <w:r w:rsidR="00CB20DC">
        <w:t>000</w:t>
      </w:r>
      <w:r w:rsidRPr="00473587">
        <w:t>.</w:t>
      </w:r>
    </w:p>
    <w:p w14:paraId="6C33095C" w14:textId="77777777" w:rsidR="00473587" w:rsidRPr="00473587" w:rsidRDefault="00473587" w:rsidP="00473587">
      <w:pPr>
        <w:rPr>
          <w:b/>
          <w:bCs/>
        </w:rPr>
      </w:pPr>
      <w:r w:rsidRPr="00473587">
        <w:rPr>
          <w:b/>
          <w:bCs/>
        </w:rPr>
        <w:t>Impact on Stakeholders</w:t>
      </w:r>
    </w:p>
    <w:p w14:paraId="7CFB0FD2" w14:textId="7C05F830" w:rsidR="00473587" w:rsidRPr="00473587" w:rsidRDefault="00473587" w:rsidP="00473587">
      <w:pPr>
        <w:numPr>
          <w:ilvl w:val="0"/>
          <w:numId w:val="7"/>
        </w:numPr>
      </w:pPr>
      <w:r w:rsidRPr="00473587">
        <w:rPr>
          <w:b/>
          <w:bCs/>
        </w:rPr>
        <w:t>SNC Inc.</w:t>
      </w:r>
      <w:r w:rsidRPr="00473587">
        <w:t>: Better decision-making and competitive advantage.</w:t>
      </w:r>
      <w:r w:rsidR="00CB20DC">
        <w:t xml:space="preserve"> Opportunity to lease access to key insights and analytics.</w:t>
      </w:r>
    </w:p>
    <w:p w14:paraId="469AF6BB" w14:textId="77777777" w:rsidR="00473587" w:rsidRPr="00473587" w:rsidRDefault="00473587" w:rsidP="00473587">
      <w:pPr>
        <w:numPr>
          <w:ilvl w:val="0"/>
          <w:numId w:val="7"/>
        </w:numPr>
      </w:pPr>
      <w:r w:rsidRPr="00473587">
        <w:rPr>
          <w:b/>
          <w:bCs/>
        </w:rPr>
        <w:t>Players and Teams</w:t>
      </w:r>
      <w:r w:rsidRPr="00473587">
        <w:t>: Insightful performance trends and improvement areas.</w:t>
      </w:r>
    </w:p>
    <w:p w14:paraId="41F83F1F" w14:textId="58D1D827" w:rsidR="00473587" w:rsidRPr="00473587" w:rsidRDefault="00473587" w:rsidP="00473587">
      <w:pPr>
        <w:numPr>
          <w:ilvl w:val="0"/>
          <w:numId w:val="7"/>
        </w:numPr>
      </w:pPr>
      <w:r w:rsidRPr="00473587">
        <w:rPr>
          <w:b/>
          <w:bCs/>
        </w:rPr>
        <w:t>Fans and Analysts</w:t>
      </w:r>
      <w:r w:rsidRPr="00473587">
        <w:t xml:space="preserve">: </w:t>
      </w:r>
      <w:r w:rsidR="00CB20DC">
        <w:t>Better</w:t>
      </w:r>
      <w:r w:rsidRPr="00473587">
        <w:t xml:space="preserve"> viewing experience</w:t>
      </w:r>
      <w:r w:rsidR="00CB20DC">
        <w:t xml:space="preserve"> with more accurate insights from sportscasters</w:t>
      </w:r>
      <w:r w:rsidRPr="00473587">
        <w:t>.</w:t>
      </w:r>
    </w:p>
    <w:p w14:paraId="6B9A6445" w14:textId="77777777" w:rsidR="00473587" w:rsidRPr="00473587" w:rsidRDefault="00473587" w:rsidP="00473587">
      <w:pPr>
        <w:rPr>
          <w:b/>
          <w:bCs/>
        </w:rPr>
      </w:pPr>
      <w:r w:rsidRPr="00473587">
        <w:rPr>
          <w:b/>
          <w:bCs/>
        </w:rPr>
        <w:t>Ethical and Legal Considerations</w:t>
      </w:r>
    </w:p>
    <w:p w14:paraId="1D05AD5F" w14:textId="77777777" w:rsidR="00473587" w:rsidRPr="00473587" w:rsidRDefault="00473587" w:rsidP="00473587">
      <w:pPr>
        <w:numPr>
          <w:ilvl w:val="0"/>
          <w:numId w:val="8"/>
        </w:numPr>
      </w:pPr>
      <w:r w:rsidRPr="00473587">
        <w:rPr>
          <w:b/>
          <w:bCs/>
        </w:rPr>
        <w:t>Data Privacy</w:t>
      </w:r>
      <w:r w:rsidRPr="00473587">
        <w:t>: Ensure data is anonymized and securely stored.</w:t>
      </w:r>
    </w:p>
    <w:p w14:paraId="7DD8C430" w14:textId="77777777" w:rsidR="00473587" w:rsidRPr="00473587" w:rsidRDefault="00473587" w:rsidP="00473587">
      <w:pPr>
        <w:numPr>
          <w:ilvl w:val="0"/>
          <w:numId w:val="8"/>
        </w:numPr>
      </w:pPr>
      <w:r w:rsidRPr="00473587">
        <w:rPr>
          <w:b/>
          <w:bCs/>
        </w:rPr>
        <w:t>Transparency</w:t>
      </w:r>
      <w:r w:rsidRPr="00473587">
        <w:t xml:space="preserve">: Clearly communicate how predictions </w:t>
      </w:r>
      <w:proofErr w:type="gramStart"/>
      <w:r w:rsidRPr="00473587">
        <w:t>are made</w:t>
      </w:r>
      <w:proofErr w:type="gramEnd"/>
      <w:r w:rsidRPr="00473587">
        <w:t>.</w:t>
      </w:r>
    </w:p>
    <w:p w14:paraId="7FEB6BDB" w14:textId="77777777" w:rsidR="00473587" w:rsidRPr="00473587" w:rsidRDefault="00473587" w:rsidP="00473587">
      <w:pPr>
        <w:numPr>
          <w:ilvl w:val="0"/>
          <w:numId w:val="8"/>
        </w:numPr>
      </w:pPr>
      <w:r w:rsidRPr="00473587">
        <w:rPr>
          <w:b/>
          <w:bCs/>
        </w:rPr>
        <w:t>Compliance</w:t>
      </w:r>
      <w:r w:rsidRPr="00473587">
        <w:t>: Adhere to data protection regulations.</w:t>
      </w:r>
    </w:p>
    <w:p w14:paraId="0595ABAB" w14:textId="77777777" w:rsidR="00473587" w:rsidRPr="00473587" w:rsidRDefault="00473587" w:rsidP="00473587">
      <w:pPr>
        <w:rPr>
          <w:b/>
          <w:bCs/>
        </w:rPr>
      </w:pPr>
      <w:r w:rsidRPr="00473587">
        <w:rPr>
          <w:b/>
          <w:bCs/>
        </w:rPr>
        <w:t>Relevant Expertise</w:t>
      </w:r>
    </w:p>
    <w:p w14:paraId="59E78361" w14:textId="77777777" w:rsidR="00473587" w:rsidRPr="00473587" w:rsidRDefault="00473587" w:rsidP="00473587">
      <w:r w:rsidRPr="00473587">
        <w:lastRenderedPageBreak/>
        <w:t xml:space="preserve">Molina Software Solutions (MSS) has a proven </w:t>
      </w:r>
      <w:proofErr w:type="gramStart"/>
      <w:r w:rsidRPr="00473587">
        <w:t>track record</w:t>
      </w:r>
      <w:proofErr w:type="gramEnd"/>
      <w:r w:rsidRPr="00473587">
        <w:t xml:space="preserve"> in data science and machine learning. Our team has delivered successful projects across various industries, and we are confident in our ability to deliver this project effectively.</w:t>
      </w:r>
    </w:p>
    <w:p w14:paraId="21A80C49" w14:textId="77777777" w:rsidR="00473587" w:rsidRPr="00473587" w:rsidRDefault="00473587" w:rsidP="00473587">
      <w:r w:rsidRPr="00473587">
        <w:t>We look forward to working with SNC Inc. to develop this innovative data product and enhance our analytical capabilities.</w:t>
      </w:r>
    </w:p>
    <w:p w14:paraId="5C6E6EB8" w14:textId="77777777" w:rsidR="00473587" w:rsidRDefault="00473587" w:rsidP="00DF485A"/>
    <w:p w14:paraId="5B854EFB" w14:textId="4287C708" w:rsidR="00D656CC" w:rsidRDefault="003F4161" w:rsidP="00D656CC">
      <w:pPr>
        <w:pStyle w:val="Title"/>
        <w:rPr>
          <w:sz w:val="48"/>
          <w:szCs w:val="48"/>
        </w:rPr>
      </w:pPr>
      <w:r>
        <w:rPr>
          <w:sz w:val="48"/>
          <w:szCs w:val="48"/>
        </w:rPr>
        <w:t xml:space="preserve">B. </w:t>
      </w:r>
      <w:r w:rsidR="00D656CC" w:rsidRPr="00D656CC">
        <w:rPr>
          <w:sz w:val="48"/>
          <w:szCs w:val="48"/>
        </w:rPr>
        <w:t>Executive Summary for IT Professionals</w:t>
      </w:r>
    </w:p>
    <w:p w14:paraId="2919E363" w14:textId="77777777" w:rsidR="00D656CC" w:rsidRPr="00D656CC" w:rsidRDefault="00D656CC" w:rsidP="00D656CC"/>
    <w:p w14:paraId="2433D844" w14:textId="77777777" w:rsidR="00D656CC" w:rsidRPr="00D656CC" w:rsidRDefault="00D656CC" w:rsidP="00D656CC">
      <w:pPr>
        <w:rPr>
          <w:b/>
          <w:bCs/>
        </w:rPr>
      </w:pPr>
      <w:r w:rsidRPr="00D656CC">
        <w:rPr>
          <w:b/>
          <w:bCs/>
        </w:rPr>
        <w:t>Decision Support Problem or Opportunity</w:t>
      </w:r>
    </w:p>
    <w:p w14:paraId="73FC5D73" w14:textId="266752C2" w:rsidR="00D656CC" w:rsidRPr="00D656CC" w:rsidRDefault="00D656CC" w:rsidP="00D656CC">
      <w:r w:rsidRPr="00D656CC">
        <w:t>Sports News Company (SNC Inc.) aims to enhance its analytical capabilities by developing a machine-learning-based data product that predicts basketball players' future performance. This product will address the need for advanced statistical analysis, enabling more accurate and insightful predictions</w:t>
      </w:r>
      <w:r>
        <w:t xml:space="preserve"> and enhancing</w:t>
      </w:r>
      <w:r w:rsidRPr="00D656CC">
        <w:t xml:space="preserve"> customer engagement.</w:t>
      </w:r>
    </w:p>
    <w:p w14:paraId="339A002F" w14:textId="77777777" w:rsidR="00D656CC" w:rsidRPr="00D656CC" w:rsidRDefault="00D656CC" w:rsidP="00D656CC">
      <w:pPr>
        <w:rPr>
          <w:b/>
          <w:bCs/>
        </w:rPr>
      </w:pPr>
      <w:r w:rsidRPr="00D656CC">
        <w:rPr>
          <w:b/>
          <w:bCs/>
        </w:rPr>
        <w:t>Description of the Customers and Their Needs</w:t>
      </w:r>
    </w:p>
    <w:p w14:paraId="3605EB35" w14:textId="4D3E741B" w:rsidR="00D656CC" w:rsidRPr="00D656CC" w:rsidRDefault="00D656CC" w:rsidP="00D656CC">
      <w:r w:rsidRPr="00D656CC">
        <w:t>The primary customers for this data product are sports analysts, team managers, and dedicated sports fans. These customers require detailed and accurate player performance predictions to make informed decisions, improve game strategies, and provide engaging content for their audience. This product fulfills their needs by offering precise insights derived from historical data.</w:t>
      </w:r>
    </w:p>
    <w:p w14:paraId="1C1D2BD2" w14:textId="77777777" w:rsidR="00D656CC" w:rsidRPr="00D656CC" w:rsidRDefault="00D656CC" w:rsidP="00D656CC">
      <w:pPr>
        <w:rPr>
          <w:b/>
          <w:bCs/>
        </w:rPr>
      </w:pPr>
      <w:r w:rsidRPr="00D656CC">
        <w:rPr>
          <w:b/>
          <w:bCs/>
        </w:rPr>
        <w:t>Existing Gaps in Data Products</w:t>
      </w:r>
    </w:p>
    <w:p w14:paraId="2626C96B" w14:textId="77777777" w:rsidR="00D656CC" w:rsidRPr="00D656CC" w:rsidRDefault="00D656CC" w:rsidP="00D656CC">
      <w:r w:rsidRPr="00D656CC">
        <w:t>Currently, SNC Inc. lacks the advanced analytical tools required to provide deep insights into player performance. The existing system focuses on basic statistics and does not leverage machine learning for predictive analysis. This gap limits the ability to offer detailed predictions and strategic recommendations, which the proposed data product aims to address.</w:t>
      </w:r>
    </w:p>
    <w:p w14:paraId="3909D534" w14:textId="77777777" w:rsidR="00D656CC" w:rsidRPr="00D656CC" w:rsidRDefault="00D656CC" w:rsidP="00D656CC">
      <w:pPr>
        <w:rPr>
          <w:b/>
          <w:bCs/>
        </w:rPr>
      </w:pPr>
      <w:r w:rsidRPr="00D656CC">
        <w:rPr>
          <w:b/>
          <w:bCs/>
        </w:rPr>
        <w:t>Data Available and Required</w:t>
      </w:r>
    </w:p>
    <w:p w14:paraId="494502BB" w14:textId="77777777" w:rsidR="00D656CC" w:rsidRPr="00D656CC" w:rsidRDefault="00D656CC" w:rsidP="00D656CC">
      <w:pPr>
        <w:numPr>
          <w:ilvl w:val="0"/>
          <w:numId w:val="9"/>
        </w:numPr>
      </w:pPr>
      <w:r w:rsidRPr="00D656CC">
        <w:rPr>
          <w:b/>
          <w:bCs/>
        </w:rPr>
        <w:t>Available Data</w:t>
      </w:r>
      <w:r w:rsidRPr="00D656CC">
        <w:t>: Historical player performance statistics, including points, assists, rebounds, minutes played, shooting percentages, and game details (home/away).</w:t>
      </w:r>
    </w:p>
    <w:p w14:paraId="7786ADC7" w14:textId="12E248AA" w:rsidR="00D656CC" w:rsidRPr="00D656CC" w:rsidRDefault="00D656CC" w:rsidP="00D656CC">
      <w:pPr>
        <w:numPr>
          <w:ilvl w:val="0"/>
          <w:numId w:val="9"/>
        </w:numPr>
      </w:pPr>
      <w:r w:rsidRPr="00D656CC">
        <w:rPr>
          <w:b/>
          <w:bCs/>
        </w:rPr>
        <w:t>Required Data</w:t>
      </w:r>
      <w:r w:rsidRPr="00D656CC">
        <w:t xml:space="preserve">: Additional external factors such as </w:t>
      </w:r>
      <w:r>
        <w:t>estimated averages and</w:t>
      </w:r>
      <w:r w:rsidRPr="00D656CC">
        <w:t xml:space="preserve"> player injuries to enhance predictive accuracy.</w:t>
      </w:r>
      <w:r>
        <w:t xml:space="preserve"> This can </w:t>
      </w:r>
      <w:proofErr w:type="gramStart"/>
      <w:r>
        <w:t>be gathered</w:t>
      </w:r>
      <w:proofErr w:type="gramEnd"/>
      <w:r>
        <w:t xml:space="preserve"> from public facing sources. </w:t>
      </w:r>
    </w:p>
    <w:p w14:paraId="04C59013" w14:textId="77777777" w:rsidR="00D656CC" w:rsidRPr="00D656CC" w:rsidRDefault="00D656CC" w:rsidP="00D656CC">
      <w:pPr>
        <w:rPr>
          <w:b/>
          <w:bCs/>
        </w:rPr>
      </w:pPr>
      <w:r w:rsidRPr="00D656CC">
        <w:rPr>
          <w:b/>
          <w:bCs/>
        </w:rPr>
        <w:t>Methodology for Data Product Design and Development</w:t>
      </w:r>
    </w:p>
    <w:p w14:paraId="2A34E838" w14:textId="2D7469F8" w:rsidR="00D656CC" w:rsidRPr="00D656CC" w:rsidRDefault="00D656CC" w:rsidP="00D656CC">
      <w:pPr>
        <w:numPr>
          <w:ilvl w:val="0"/>
          <w:numId w:val="10"/>
        </w:numPr>
      </w:pPr>
      <w:r w:rsidRPr="00D656CC">
        <w:rPr>
          <w:b/>
          <w:bCs/>
        </w:rPr>
        <w:t>Data Collection and Preprocessing</w:t>
      </w:r>
      <w:r w:rsidRPr="00D656CC">
        <w:t>: Gather and clean historical and external data to ensure accuracy and completeness.</w:t>
      </w:r>
      <w:r w:rsidR="00A30B11">
        <w:t xml:space="preserve"> The actual main data will be pulled from a </w:t>
      </w:r>
      <w:hyperlink r:id="rId5" w:history="1">
        <w:r w:rsidR="00A30B11" w:rsidRPr="00A30B11">
          <w:rPr>
            <w:rStyle w:val="Hyperlink"/>
          </w:rPr>
          <w:t>reputable stats website</w:t>
        </w:r>
      </w:hyperlink>
      <w:r w:rsidR="00A30B11">
        <w:t>, which will definitely require cleanup as some of the columns are extraneous (like game number, age in days, etc.)</w:t>
      </w:r>
    </w:p>
    <w:p w14:paraId="4ABD727A" w14:textId="1EB7B4BE" w:rsidR="00D656CC" w:rsidRPr="00D656CC" w:rsidRDefault="00D656CC" w:rsidP="00D656CC">
      <w:pPr>
        <w:numPr>
          <w:ilvl w:val="0"/>
          <w:numId w:val="10"/>
        </w:numPr>
      </w:pPr>
      <w:r w:rsidRPr="00D656CC">
        <w:rPr>
          <w:b/>
          <w:bCs/>
        </w:rPr>
        <w:t>Feature Engineering</w:t>
      </w:r>
      <w:r w:rsidRPr="00D656CC">
        <w:t>: Create new features that capture important patterns and relationships in the data.</w:t>
      </w:r>
      <w:r w:rsidR="00A30B11">
        <w:t xml:space="preserve"> </w:t>
      </w:r>
      <w:proofErr w:type="gramStart"/>
      <w:r w:rsidR="00A30B11">
        <w:t>Some of</w:t>
      </w:r>
      <w:proofErr w:type="gramEnd"/>
      <w:r w:rsidR="00A30B11">
        <w:t xml:space="preserve"> the chosen ones include the points to rebounds + assists </w:t>
      </w:r>
      <w:r w:rsidR="00A30B11">
        <w:lastRenderedPageBreak/>
        <w:t>ratio and 2-point field goal to 3-point field goal ratio</w:t>
      </w:r>
      <w:r w:rsidR="00F15F5C">
        <w:t xml:space="preserve">. These data fields provide crucial insight as the model will attempt to classify the data using all of the fields. Coupling home/away status, the team played against, and these additional ratios (typically not present on traditional sports statistics sites) our model will provide a </w:t>
      </w:r>
      <w:proofErr w:type="gramStart"/>
      <w:r w:rsidR="00F15F5C">
        <w:t>cutting-edge</w:t>
      </w:r>
      <w:proofErr w:type="gramEnd"/>
      <w:r w:rsidR="00F15F5C">
        <w:t xml:space="preserve"> estimate of a player’s performance. </w:t>
      </w:r>
    </w:p>
    <w:p w14:paraId="60DD8CC2" w14:textId="51B126A7" w:rsidR="00D656CC" w:rsidRPr="00D656CC" w:rsidRDefault="00D656CC" w:rsidP="00D656CC">
      <w:pPr>
        <w:numPr>
          <w:ilvl w:val="0"/>
          <w:numId w:val="10"/>
        </w:numPr>
      </w:pPr>
      <w:r w:rsidRPr="00D656CC">
        <w:rPr>
          <w:b/>
          <w:bCs/>
        </w:rPr>
        <w:t>Model Development</w:t>
      </w:r>
      <w:r w:rsidRPr="00D656CC">
        <w:t xml:space="preserve">: Train and validate </w:t>
      </w:r>
      <w:r w:rsidR="00F15F5C">
        <w:t>the chosen</w:t>
      </w:r>
      <w:r w:rsidRPr="00D656CC">
        <w:t xml:space="preserve"> machine learning model to identify the best-performing </w:t>
      </w:r>
      <w:r w:rsidR="00F15F5C">
        <w:t>features</w:t>
      </w:r>
      <w:r w:rsidRPr="00D656CC">
        <w:t>.</w:t>
      </w:r>
      <w:r w:rsidR="00F15F5C">
        <w:t xml:space="preserve"> As mentioned previously, the model development will consist of building the model in python utilizing Scikit-learn, and feature engineering by choosing specific fields that will provide the model additional insight into classifying data.</w:t>
      </w:r>
    </w:p>
    <w:p w14:paraId="2E6DD188" w14:textId="21F2F396" w:rsidR="00D656CC" w:rsidRPr="00D656CC" w:rsidRDefault="00D656CC" w:rsidP="00D656CC">
      <w:pPr>
        <w:numPr>
          <w:ilvl w:val="0"/>
          <w:numId w:val="10"/>
        </w:numPr>
      </w:pPr>
      <w:r w:rsidRPr="00D656CC">
        <w:rPr>
          <w:b/>
          <w:bCs/>
        </w:rPr>
        <w:t>Implementation</w:t>
      </w:r>
      <w:r w:rsidRPr="00D656CC">
        <w:t>: Develop a user-friendly application to present the predictions and insights.</w:t>
      </w:r>
      <w:r w:rsidR="00F15F5C">
        <w:t xml:space="preserve"> As of now, the plan is to have the interface be primarily command line, with popout windows for the various graphs generated by matplotlib.</w:t>
      </w:r>
    </w:p>
    <w:p w14:paraId="460C2D31" w14:textId="63D85F2E" w:rsidR="00D656CC" w:rsidRPr="00D656CC" w:rsidRDefault="00F15F5C" w:rsidP="00D656CC">
      <w:pPr>
        <w:numPr>
          <w:ilvl w:val="0"/>
          <w:numId w:val="10"/>
        </w:numPr>
      </w:pPr>
      <w:r>
        <w:rPr>
          <w:b/>
          <w:bCs/>
        </w:rPr>
        <w:t>Data Validation and Testing</w:t>
      </w:r>
      <w:r w:rsidR="00D656CC" w:rsidRPr="00D656CC">
        <w:t>: Continuously evaluate model performance and make necessary adjustments.</w:t>
      </w:r>
      <w:r>
        <w:t xml:space="preserve"> </w:t>
      </w:r>
      <w:r w:rsidR="00E03C63">
        <w:t xml:space="preserve">The model may need to </w:t>
      </w:r>
      <w:proofErr w:type="gramStart"/>
      <w:r w:rsidR="00E03C63">
        <w:t>be tweaked</w:t>
      </w:r>
      <w:proofErr w:type="gramEnd"/>
      <w:r w:rsidR="00E03C63">
        <w:t xml:space="preserve"> to increase accuracy or prevent errors.</w:t>
      </w:r>
    </w:p>
    <w:p w14:paraId="5C2E8206" w14:textId="77777777" w:rsidR="00D656CC" w:rsidRPr="00D656CC" w:rsidRDefault="00D656CC" w:rsidP="00D656CC">
      <w:pPr>
        <w:rPr>
          <w:b/>
          <w:bCs/>
        </w:rPr>
      </w:pPr>
      <w:r w:rsidRPr="00D656CC">
        <w:rPr>
          <w:b/>
          <w:bCs/>
        </w:rPr>
        <w:t>Deliverables</w:t>
      </w:r>
    </w:p>
    <w:p w14:paraId="7F3EF61E" w14:textId="5615674D" w:rsidR="00D656CC" w:rsidRPr="00D656CC" w:rsidRDefault="00D656CC" w:rsidP="00D656CC">
      <w:pPr>
        <w:numPr>
          <w:ilvl w:val="0"/>
          <w:numId w:val="11"/>
        </w:numPr>
      </w:pPr>
      <w:r w:rsidRPr="00D656CC">
        <w:rPr>
          <w:b/>
          <w:bCs/>
        </w:rPr>
        <w:t>Data Collection and Preprocessing Scripts</w:t>
      </w:r>
      <w:r w:rsidRPr="00D656CC">
        <w:t xml:space="preserve">: </w:t>
      </w:r>
      <w:r w:rsidR="002D08B2" w:rsidRPr="002D08B2">
        <w:t xml:space="preserve">Tools to gather and clean data will </w:t>
      </w:r>
      <w:proofErr w:type="gramStart"/>
      <w:r w:rsidR="002D08B2" w:rsidRPr="002D08B2">
        <w:t>be developed</w:t>
      </w:r>
      <w:proofErr w:type="gramEnd"/>
      <w:r w:rsidR="002D08B2" w:rsidRPr="002D08B2">
        <w:t xml:space="preserve">. These tools will encompass manual collection methods, such as gathering and collating data from various sources that cannot </w:t>
      </w:r>
      <w:proofErr w:type="gramStart"/>
      <w:r w:rsidR="002D08B2" w:rsidRPr="002D08B2">
        <w:t>be easily or quickly scripted</w:t>
      </w:r>
      <w:proofErr w:type="gramEnd"/>
      <w:r w:rsidR="002D08B2" w:rsidRPr="002D08B2">
        <w:t xml:space="preserve">. The data will </w:t>
      </w:r>
      <w:proofErr w:type="gramStart"/>
      <w:r w:rsidR="002D08B2" w:rsidRPr="002D08B2">
        <w:t>be extracted</w:t>
      </w:r>
      <w:proofErr w:type="gramEnd"/>
      <w:r w:rsidR="002D08B2" w:rsidRPr="002D08B2">
        <w:t xml:space="preserve"> from the referenced website and saved into a .csv file, which the program will subsequently read. Additionally, methods will </w:t>
      </w:r>
      <w:proofErr w:type="gramStart"/>
      <w:r w:rsidR="002D08B2" w:rsidRPr="002D08B2">
        <w:t>be developed</w:t>
      </w:r>
      <w:proofErr w:type="gramEnd"/>
      <w:r w:rsidR="002D08B2" w:rsidRPr="002D08B2">
        <w:t xml:space="preserve"> within the program to preprocess this pre-formatted data, ensuring it is accurately loaded into the tables. This will include steps to clean the data, </w:t>
      </w:r>
      <w:proofErr w:type="gramStart"/>
      <w:r w:rsidR="002D08B2" w:rsidRPr="002D08B2">
        <w:t>handle</w:t>
      </w:r>
      <w:proofErr w:type="gramEnd"/>
      <w:r w:rsidR="002D08B2" w:rsidRPr="002D08B2">
        <w:t xml:space="preserve"> missing values, and format it appropriately for analysis, ensuring a seamless integration into the data pipeline.</w:t>
      </w:r>
    </w:p>
    <w:p w14:paraId="2D74EA37" w14:textId="64B0B14D" w:rsidR="00D656CC" w:rsidRPr="00D656CC" w:rsidRDefault="00D656CC" w:rsidP="00D656CC">
      <w:pPr>
        <w:numPr>
          <w:ilvl w:val="0"/>
          <w:numId w:val="11"/>
        </w:numPr>
      </w:pPr>
      <w:r w:rsidRPr="00D656CC">
        <w:rPr>
          <w:b/>
          <w:bCs/>
        </w:rPr>
        <w:t>Feature Engineering Documentation</w:t>
      </w:r>
      <w:r w:rsidRPr="00D656CC">
        <w:t>: Detailed explanation of the features used.</w:t>
      </w:r>
      <w:r w:rsidR="00E03C63">
        <w:t xml:space="preserve"> The features will provide the model with additional insight so that it can better classify data. For example, say a basketball player tends to go over his average much more often when he attempts more </w:t>
      </w:r>
      <w:proofErr w:type="gramStart"/>
      <w:r w:rsidR="00E03C63">
        <w:t>3</w:t>
      </w:r>
      <w:proofErr w:type="gramEnd"/>
      <w:r w:rsidR="00E03C63">
        <w:t xml:space="preserve"> pointers vs 2-point field goals. The model will </w:t>
      </w:r>
      <w:proofErr w:type="gramStart"/>
      <w:r w:rsidR="00E03C63">
        <w:t>pick up on</w:t>
      </w:r>
      <w:proofErr w:type="gramEnd"/>
      <w:r w:rsidR="00E03C63">
        <w:t xml:space="preserve"> this metric due to the engineer specifically adding it in, along with many other features that can factor into the model’s accuracy. All features will have their purpose and design fully documented so that stakeholders can better grasp why they are </w:t>
      </w:r>
      <w:proofErr w:type="gramStart"/>
      <w:r w:rsidR="00E03C63">
        <w:t>being used</w:t>
      </w:r>
      <w:proofErr w:type="gramEnd"/>
      <w:r w:rsidR="00E03C63">
        <w:t xml:space="preserve"> and in what manner. </w:t>
      </w:r>
    </w:p>
    <w:p w14:paraId="794A09A2" w14:textId="74D9F4B9" w:rsidR="00D656CC" w:rsidRPr="00D656CC" w:rsidRDefault="00D656CC" w:rsidP="00D656CC">
      <w:pPr>
        <w:numPr>
          <w:ilvl w:val="0"/>
          <w:numId w:val="11"/>
        </w:numPr>
      </w:pPr>
      <w:r w:rsidRPr="00D656CC">
        <w:rPr>
          <w:b/>
          <w:bCs/>
        </w:rPr>
        <w:t>Trained Machine Learning Model</w:t>
      </w:r>
      <w:r w:rsidRPr="00D656CC">
        <w:t>: The predictive model with performance metrics.</w:t>
      </w:r>
      <w:r w:rsidR="00E03C63">
        <w:t xml:space="preserve"> Classification reports that include accuracy scores and a confusion matrix will help the data engineer better understand and tune the model for accuracy. </w:t>
      </w:r>
    </w:p>
    <w:p w14:paraId="28607AE6" w14:textId="6AEF9A2F" w:rsidR="00D656CC" w:rsidRPr="00D656CC" w:rsidRDefault="00D656CC" w:rsidP="00D656CC">
      <w:pPr>
        <w:numPr>
          <w:ilvl w:val="0"/>
          <w:numId w:val="11"/>
        </w:numPr>
      </w:pPr>
      <w:r w:rsidRPr="00D656CC">
        <w:rPr>
          <w:b/>
          <w:bCs/>
        </w:rPr>
        <w:t>User Interface Design</w:t>
      </w:r>
      <w:r w:rsidRPr="00D656CC">
        <w:t>: A</w:t>
      </w:r>
      <w:r>
        <w:t xml:space="preserve">n interface </w:t>
      </w:r>
      <w:r w:rsidRPr="00D656CC">
        <w:t>for displaying predictions and insights.</w:t>
      </w:r>
      <w:r w:rsidR="00E03C63">
        <w:t xml:space="preserve"> The developer will provide a simple command line interface. </w:t>
      </w:r>
    </w:p>
    <w:p w14:paraId="39998BC5" w14:textId="7929FAFE" w:rsidR="002D08B2" w:rsidRDefault="00D656CC" w:rsidP="002D08B2">
      <w:pPr>
        <w:numPr>
          <w:ilvl w:val="0"/>
          <w:numId w:val="11"/>
        </w:numPr>
      </w:pPr>
      <w:r w:rsidRPr="00D656CC">
        <w:rPr>
          <w:b/>
          <w:bCs/>
        </w:rPr>
        <w:t>Final Report</w:t>
      </w:r>
      <w:r w:rsidRPr="00D656CC">
        <w:t>: Comprehensive documentation of the project, including methodology, results, and future recommendations.</w:t>
      </w:r>
    </w:p>
    <w:p w14:paraId="3625F8FB" w14:textId="77777777" w:rsidR="002D08B2" w:rsidRPr="00D656CC" w:rsidRDefault="002D08B2" w:rsidP="002D08B2"/>
    <w:p w14:paraId="7083E0A5" w14:textId="77777777" w:rsidR="00D656CC" w:rsidRPr="00D656CC" w:rsidRDefault="00D656CC" w:rsidP="00D656CC">
      <w:pPr>
        <w:rPr>
          <w:b/>
          <w:bCs/>
        </w:rPr>
      </w:pPr>
      <w:r w:rsidRPr="00D656CC">
        <w:rPr>
          <w:b/>
          <w:bCs/>
        </w:rPr>
        <w:lastRenderedPageBreak/>
        <w:t>Implementation Plan and Anticipated Outcomes</w:t>
      </w:r>
    </w:p>
    <w:p w14:paraId="0E4DFD3A" w14:textId="7C37441F" w:rsidR="00D656CC" w:rsidRPr="00D656CC" w:rsidRDefault="00D656CC" w:rsidP="00D656CC">
      <w:pPr>
        <w:numPr>
          <w:ilvl w:val="0"/>
          <w:numId w:val="12"/>
        </w:numPr>
      </w:pPr>
      <w:r w:rsidRPr="00D656CC">
        <w:rPr>
          <w:b/>
          <w:bCs/>
        </w:rPr>
        <w:t>Phase 1: Data Collection and Preprocessing</w:t>
      </w:r>
      <w:r w:rsidRPr="00D656CC">
        <w:t xml:space="preserve"> (</w:t>
      </w:r>
      <w:r>
        <w:t>3 days/24 working hours</w:t>
      </w:r>
      <w:r w:rsidRPr="00D656CC">
        <w:t>)</w:t>
      </w:r>
    </w:p>
    <w:p w14:paraId="60F8411B" w14:textId="77777777" w:rsidR="00D656CC" w:rsidRPr="00D656CC" w:rsidRDefault="00D656CC" w:rsidP="00D656CC">
      <w:pPr>
        <w:numPr>
          <w:ilvl w:val="1"/>
          <w:numId w:val="12"/>
        </w:numPr>
      </w:pPr>
      <w:r w:rsidRPr="00D656CC">
        <w:rPr>
          <w:b/>
          <w:bCs/>
        </w:rPr>
        <w:t>Outcome</w:t>
      </w:r>
      <w:r w:rsidRPr="00D656CC">
        <w:t>: Clean and structured dataset ready for analysis.</w:t>
      </w:r>
    </w:p>
    <w:p w14:paraId="2EE69B00" w14:textId="0AC6842C" w:rsidR="00D656CC" w:rsidRPr="00D656CC" w:rsidRDefault="00D656CC" w:rsidP="00D656CC">
      <w:pPr>
        <w:numPr>
          <w:ilvl w:val="0"/>
          <w:numId w:val="12"/>
        </w:numPr>
      </w:pPr>
      <w:r w:rsidRPr="00D656CC">
        <w:rPr>
          <w:b/>
          <w:bCs/>
        </w:rPr>
        <w:t>Phase 2: Feature Engineering and Model Development</w:t>
      </w:r>
      <w:r w:rsidRPr="00D656CC">
        <w:t xml:space="preserve"> (</w:t>
      </w:r>
      <w:r>
        <w:t>10 days/80 working hours</w:t>
      </w:r>
      <w:r w:rsidRPr="00D656CC">
        <w:t>)</w:t>
      </w:r>
    </w:p>
    <w:p w14:paraId="5FD521F2" w14:textId="77777777" w:rsidR="00D656CC" w:rsidRPr="00D656CC" w:rsidRDefault="00D656CC" w:rsidP="00D656CC">
      <w:pPr>
        <w:numPr>
          <w:ilvl w:val="1"/>
          <w:numId w:val="12"/>
        </w:numPr>
      </w:pPr>
      <w:r w:rsidRPr="00D656CC">
        <w:rPr>
          <w:b/>
          <w:bCs/>
        </w:rPr>
        <w:t>Outcome</w:t>
      </w:r>
      <w:r w:rsidRPr="00D656CC">
        <w:t>: A trained machine learning model with high predictive accuracy.</w:t>
      </w:r>
    </w:p>
    <w:p w14:paraId="0E841DAE" w14:textId="7416D872" w:rsidR="00D656CC" w:rsidRPr="00D656CC" w:rsidRDefault="00D656CC" w:rsidP="00D656CC">
      <w:pPr>
        <w:numPr>
          <w:ilvl w:val="0"/>
          <w:numId w:val="12"/>
        </w:numPr>
      </w:pPr>
      <w:r w:rsidRPr="00D656CC">
        <w:rPr>
          <w:b/>
          <w:bCs/>
        </w:rPr>
        <w:t>Phase 3: Implementation and Integration</w:t>
      </w:r>
      <w:r w:rsidRPr="00D656CC">
        <w:t xml:space="preserve"> (</w:t>
      </w:r>
      <w:r>
        <w:t>2 days/16 working hours</w:t>
      </w:r>
      <w:r w:rsidRPr="00D656CC">
        <w:t>)</w:t>
      </w:r>
    </w:p>
    <w:p w14:paraId="7D734ABD" w14:textId="62044267" w:rsidR="00D656CC" w:rsidRPr="00D656CC" w:rsidRDefault="00D656CC" w:rsidP="00D656CC">
      <w:pPr>
        <w:numPr>
          <w:ilvl w:val="1"/>
          <w:numId w:val="12"/>
        </w:numPr>
      </w:pPr>
      <w:r w:rsidRPr="00D656CC">
        <w:rPr>
          <w:b/>
          <w:bCs/>
        </w:rPr>
        <w:t>Outcome</w:t>
      </w:r>
      <w:r w:rsidRPr="00D656CC">
        <w:t xml:space="preserve">: A functional </w:t>
      </w:r>
      <w:r w:rsidR="007A27D0">
        <w:t>interface</w:t>
      </w:r>
      <w:r w:rsidRPr="00D656CC">
        <w:t xml:space="preserve"> for end-users.</w:t>
      </w:r>
    </w:p>
    <w:p w14:paraId="4B072D25" w14:textId="25424A22" w:rsidR="00D656CC" w:rsidRPr="00D656CC" w:rsidRDefault="00D656CC" w:rsidP="00D656CC">
      <w:pPr>
        <w:numPr>
          <w:ilvl w:val="0"/>
          <w:numId w:val="12"/>
        </w:numPr>
      </w:pPr>
      <w:r w:rsidRPr="00D656CC">
        <w:rPr>
          <w:b/>
          <w:bCs/>
        </w:rPr>
        <w:t>Phase 4: Testing and Validation</w:t>
      </w:r>
      <w:r w:rsidRPr="00D656CC">
        <w:t xml:space="preserve"> (</w:t>
      </w:r>
      <w:r w:rsidR="000B382B">
        <w:t>1 day</w:t>
      </w:r>
      <w:r w:rsidR="00A30B11">
        <w:t>/8 working hours</w:t>
      </w:r>
      <w:r w:rsidRPr="00D656CC">
        <w:t>)</w:t>
      </w:r>
    </w:p>
    <w:p w14:paraId="0F677A2C" w14:textId="249F3F34" w:rsidR="002D08B2" w:rsidRPr="00D656CC" w:rsidRDefault="00D656CC" w:rsidP="002D08B2">
      <w:pPr>
        <w:numPr>
          <w:ilvl w:val="1"/>
          <w:numId w:val="12"/>
        </w:numPr>
      </w:pPr>
      <w:r w:rsidRPr="00D656CC">
        <w:rPr>
          <w:b/>
          <w:bCs/>
        </w:rPr>
        <w:t>Outcome</w:t>
      </w:r>
      <w:r w:rsidRPr="00D656CC">
        <w:t>: Verified and validated data product ready for deployment.</w:t>
      </w:r>
    </w:p>
    <w:p w14:paraId="74129CA7" w14:textId="77777777" w:rsidR="00D656CC" w:rsidRPr="00D656CC" w:rsidRDefault="00D656CC" w:rsidP="00D656CC">
      <w:pPr>
        <w:rPr>
          <w:b/>
          <w:bCs/>
        </w:rPr>
      </w:pPr>
      <w:r w:rsidRPr="00D656CC">
        <w:rPr>
          <w:b/>
          <w:bCs/>
        </w:rPr>
        <w:t>Validation and Verification Methods</w:t>
      </w:r>
    </w:p>
    <w:p w14:paraId="0910A72F" w14:textId="77777777" w:rsidR="00D656CC" w:rsidRPr="00D656CC" w:rsidRDefault="00D656CC" w:rsidP="00D656CC">
      <w:pPr>
        <w:numPr>
          <w:ilvl w:val="0"/>
          <w:numId w:val="13"/>
        </w:numPr>
      </w:pPr>
      <w:r w:rsidRPr="00D656CC">
        <w:rPr>
          <w:b/>
          <w:bCs/>
        </w:rPr>
        <w:t>Cross-Validation</w:t>
      </w:r>
      <w:r w:rsidRPr="00D656CC">
        <w:t>: Ensure model accuracy and robustness through cross-validation techniques.</w:t>
      </w:r>
    </w:p>
    <w:p w14:paraId="5EEA7AEF" w14:textId="77777777" w:rsidR="00D656CC" w:rsidRPr="00D656CC" w:rsidRDefault="00D656CC" w:rsidP="00D656CC">
      <w:pPr>
        <w:numPr>
          <w:ilvl w:val="0"/>
          <w:numId w:val="13"/>
        </w:numPr>
      </w:pPr>
      <w:r w:rsidRPr="00D656CC">
        <w:rPr>
          <w:b/>
          <w:bCs/>
        </w:rPr>
        <w:t>Back-Testing</w:t>
      </w:r>
      <w:r w:rsidRPr="00D656CC">
        <w:t>: Evaluate model performance using historical data to simulate real-world scenarios.</w:t>
      </w:r>
    </w:p>
    <w:p w14:paraId="647AF9E4" w14:textId="77777777" w:rsidR="00D656CC" w:rsidRPr="00D656CC" w:rsidRDefault="00D656CC" w:rsidP="00D656CC">
      <w:pPr>
        <w:numPr>
          <w:ilvl w:val="0"/>
          <w:numId w:val="13"/>
        </w:numPr>
      </w:pPr>
      <w:r w:rsidRPr="00D656CC">
        <w:rPr>
          <w:b/>
          <w:bCs/>
        </w:rPr>
        <w:t>User Testing</w:t>
      </w:r>
      <w:r w:rsidRPr="00D656CC">
        <w:t>: Gather feedback from end-users to ensure the product meets their needs and expectations.</w:t>
      </w:r>
    </w:p>
    <w:p w14:paraId="5CD17C37" w14:textId="77777777" w:rsidR="00D656CC" w:rsidRPr="00D656CC" w:rsidRDefault="00D656CC" w:rsidP="00D656CC">
      <w:pPr>
        <w:rPr>
          <w:b/>
          <w:bCs/>
        </w:rPr>
      </w:pPr>
      <w:r w:rsidRPr="00D656CC">
        <w:rPr>
          <w:b/>
          <w:bCs/>
        </w:rPr>
        <w:t>Programming Environments, Costs, and Human Resources</w:t>
      </w:r>
    </w:p>
    <w:p w14:paraId="6B972265" w14:textId="4A95F86A" w:rsidR="00D656CC" w:rsidRPr="00D656CC" w:rsidRDefault="00D656CC" w:rsidP="00D656CC">
      <w:pPr>
        <w:numPr>
          <w:ilvl w:val="0"/>
          <w:numId w:val="14"/>
        </w:numPr>
      </w:pPr>
      <w:r w:rsidRPr="00D656CC">
        <w:rPr>
          <w:b/>
          <w:bCs/>
        </w:rPr>
        <w:t>Programming Environments</w:t>
      </w:r>
      <w:r w:rsidRPr="00D656CC">
        <w:t>: Python (with libraries such as pandas, scikit-learn, and matplotlib)</w:t>
      </w:r>
      <w:r w:rsidR="00062DE6">
        <w:t xml:space="preserve"> </w:t>
      </w:r>
      <w:r w:rsidRPr="00D656CC">
        <w:t>and VS Code.</w:t>
      </w:r>
    </w:p>
    <w:p w14:paraId="200F636C" w14:textId="2891FE5B" w:rsidR="00D656CC" w:rsidRPr="00D656CC" w:rsidRDefault="00D656CC" w:rsidP="00D656CC">
      <w:pPr>
        <w:numPr>
          <w:ilvl w:val="0"/>
          <w:numId w:val="14"/>
        </w:numPr>
      </w:pPr>
      <w:r w:rsidRPr="00D656CC">
        <w:rPr>
          <w:b/>
          <w:bCs/>
        </w:rPr>
        <w:t>Costs</w:t>
      </w:r>
      <w:r w:rsidRPr="00D656CC">
        <w:t>: Initial development cost of $</w:t>
      </w:r>
      <w:r w:rsidR="00062DE6">
        <w:t>15,000</w:t>
      </w:r>
      <w:r w:rsidRPr="00D656CC">
        <w:t>, annual maintenance cost of $2,</w:t>
      </w:r>
      <w:r w:rsidR="00062DE6">
        <w:t>000</w:t>
      </w:r>
      <w:r w:rsidRPr="00D656CC">
        <w:t>.</w:t>
      </w:r>
    </w:p>
    <w:p w14:paraId="0965DAEA" w14:textId="77777777" w:rsidR="00D656CC" w:rsidRPr="00D656CC" w:rsidRDefault="00D656CC" w:rsidP="00D656CC">
      <w:pPr>
        <w:numPr>
          <w:ilvl w:val="0"/>
          <w:numId w:val="14"/>
        </w:numPr>
      </w:pPr>
      <w:r w:rsidRPr="00D656CC">
        <w:rPr>
          <w:b/>
          <w:bCs/>
        </w:rPr>
        <w:t>Human Resources</w:t>
      </w:r>
      <w:r w:rsidRPr="00D656CC">
        <w:t>:</w:t>
      </w:r>
    </w:p>
    <w:p w14:paraId="238BEAB9" w14:textId="77777777" w:rsidR="00D656CC" w:rsidRPr="00D656CC" w:rsidRDefault="00D656CC" w:rsidP="00D656CC">
      <w:pPr>
        <w:numPr>
          <w:ilvl w:val="1"/>
          <w:numId w:val="14"/>
        </w:numPr>
      </w:pPr>
      <w:r w:rsidRPr="00D656CC">
        <w:t>Data Scientist (1): Responsible for data collection, preprocessing, and model development.</w:t>
      </w:r>
    </w:p>
    <w:p w14:paraId="49B87906" w14:textId="5FB545A1" w:rsidR="00D656CC" w:rsidRPr="00D656CC" w:rsidRDefault="00D656CC" w:rsidP="00D656CC">
      <w:pPr>
        <w:numPr>
          <w:ilvl w:val="1"/>
          <w:numId w:val="14"/>
        </w:numPr>
      </w:pPr>
      <w:r w:rsidRPr="00D656CC">
        <w:t xml:space="preserve">Software Developer (1): Responsible for </w:t>
      </w:r>
      <w:r w:rsidR="00062DE6">
        <w:t>interface</w:t>
      </w:r>
      <w:r w:rsidRPr="00D656CC">
        <w:t xml:space="preserve"> development and integration</w:t>
      </w:r>
      <w:r w:rsidR="00062DE6">
        <w:t xml:space="preserve"> with model</w:t>
      </w:r>
      <w:r w:rsidRPr="00D656CC">
        <w:t>.</w:t>
      </w:r>
    </w:p>
    <w:p w14:paraId="4507AF66" w14:textId="77777777" w:rsidR="00D656CC" w:rsidRPr="00D656CC" w:rsidRDefault="00D656CC" w:rsidP="00D656CC">
      <w:pPr>
        <w:numPr>
          <w:ilvl w:val="1"/>
          <w:numId w:val="14"/>
        </w:numPr>
      </w:pPr>
      <w:r w:rsidRPr="00D656CC">
        <w:t>Project Manager (1): Responsible for overseeing the project timeline and deliverables.</w:t>
      </w:r>
    </w:p>
    <w:p w14:paraId="52E0BC30" w14:textId="77777777" w:rsidR="00D656CC" w:rsidRPr="00D656CC" w:rsidRDefault="00D656CC" w:rsidP="00D656CC">
      <w:pPr>
        <w:rPr>
          <w:b/>
          <w:bCs/>
        </w:rPr>
      </w:pPr>
      <w:r w:rsidRPr="00D656CC">
        <w:rPr>
          <w:b/>
          <w:bCs/>
        </w:rPr>
        <w:t>Projected Timeline and Milestones</w:t>
      </w:r>
    </w:p>
    <w:p w14:paraId="12A05901" w14:textId="6FA08789" w:rsidR="00D656CC" w:rsidRPr="00D656CC" w:rsidRDefault="00D656CC" w:rsidP="00D656CC">
      <w:pPr>
        <w:numPr>
          <w:ilvl w:val="0"/>
          <w:numId w:val="15"/>
        </w:numPr>
      </w:pPr>
      <w:r w:rsidRPr="00D656CC">
        <w:rPr>
          <w:b/>
          <w:bCs/>
        </w:rPr>
        <w:t>Milestone 1: Data Collection and Preprocessing</w:t>
      </w:r>
      <w:r w:rsidRPr="00D656CC">
        <w:t xml:space="preserve"> (Start: 05/</w:t>
      </w:r>
      <w:r w:rsidR="00062DE6">
        <w:t>27</w:t>
      </w:r>
      <w:r w:rsidRPr="00D656CC">
        <w:t>/2024, End: 05/</w:t>
      </w:r>
      <w:r w:rsidR="00062DE6">
        <w:t>28</w:t>
      </w:r>
      <w:r w:rsidRPr="00D656CC">
        <w:t xml:space="preserve">/2024, Duration: </w:t>
      </w:r>
      <w:proofErr w:type="gramStart"/>
      <w:r w:rsidR="00062DE6">
        <w:t>3</w:t>
      </w:r>
      <w:proofErr w:type="gramEnd"/>
      <w:r w:rsidRPr="00D656CC">
        <w:t xml:space="preserve"> </w:t>
      </w:r>
      <w:r w:rsidR="00062DE6">
        <w:t>business days</w:t>
      </w:r>
      <w:r w:rsidRPr="00D656CC">
        <w:t>)</w:t>
      </w:r>
    </w:p>
    <w:p w14:paraId="2C832D7E" w14:textId="77777777" w:rsidR="00D656CC" w:rsidRPr="00D656CC" w:rsidRDefault="00D656CC" w:rsidP="00D656CC">
      <w:pPr>
        <w:numPr>
          <w:ilvl w:val="1"/>
          <w:numId w:val="15"/>
        </w:numPr>
      </w:pPr>
      <w:r w:rsidRPr="00D656CC">
        <w:rPr>
          <w:b/>
          <w:bCs/>
        </w:rPr>
        <w:t>Dependencies</w:t>
      </w:r>
      <w:r w:rsidRPr="00D656CC">
        <w:t>: None</w:t>
      </w:r>
    </w:p>
    <w:p w14:paraId="3F75021B" w14:textId="77777777" w:rsidR="00D656CC" w:rsidRPr="00D656CC" w:rsidRDefault="00D656CC" w:rsidP="00D656CC">
      <w:pPr>
        <w:numPr>
          <w:ilvl w:val="1"/>
          <w:numId w:val="15"/>
        </w:numPr>
      </w:pPr>
      <w:r w:rsidRPr="00D656CC">
        <w:rPr>
          <w:b/>
          <w:bCs/>
        </w:rPr>
        <w:t>Resources</w:t>
      </w:r>
      <w:r w:rsidRPr="00D656CC">
        <w:t>: Data Scientist</w:t>
      </w:r>
    </w:p>
    <w:p w14:paraId="06DE9CA8" w14:textId="6E4CC7F6" w:rsidR="00D656CC" w:rsidRPr="00D656CC" w:rsidRDefault="00D656CC" w:rsidP="00D656CC">
      <w:pPr>
        <w:numPr>
          <w:ilvl w:val="0"/>
          <w:numId w:val="15"/>
        </w:numPr>
      </w:pPr>
      <w:r w:rsidRPr="00D656CC">
        <w:rPr>
          <w:b/>
          <w:bCs/>
        </w:rPr>
        <w:lastRenderedPageBreak/>
        <w:t>Milestone 2: Feature Engineering and Model Development</w:t>
      </w:r>
      <w:r w:rsidRPr="00D656CC">
        <w:t xml:space="preserve"> (Start: 05/</w:t>
      </w:r>
      <w:r w:rsidR="00062DE6">
        <w:t>29</w:t>
      </w:r>
      <w:r w:rsidRPr="00D656CC">
        <w:t>/2024, End: 06/1</w:t>
      </w:r>
      <w:r w:rsidR="00062DE6">
        <w:t>1</w:t>
      </w:r>
      <w:r w:rsidRPr="00D656CC">
        <w:t xml:space="preserve">/2024, Duration: </w:t>
      </w:r>
      <w:proofErr w:type="gramStart"/>
      <w:r w:rsidR="00062DE6">
        <w:t>10</w:t>
      </w:r>
      <w:proofErr w:type="gramEnd"/>
      <w:r w:rsidRPr="00D656CC">
        <w:t xml:space="preserve"> </w:t>
      </w:r>
      <w:r w:rsidR="00062DE6">
        <w:t>business days</w:t>
      </w:r>
      <w:r w:rsidRPr="00D656CC">
        <w:t>)</w:t>
      </w:r>
    </w:p>
    <w:p w14:paraId="252C7A27" w14:textId="55CDD3FC" w:rsidR="00D656CC" w:rsidRPr="00D656CC" w:rsidRDefault="00D656CC" w:rsidP="00D656CC">
      <w:pPr>
        <w:numPr>
          <w:ilvl w:val="1"/>
          <w:numId w:val="15"/>
        </w:numPr>
      </w:pPr>
      <w:r w:rsidRPr="00D656CC">
        <w:rPr>
          <w:b/>
          <w:bCs/>
        </w:rPr>
        <w:t>Dependencies</w:t>
      </w:r>
      <w:r w:rsidRPr="00D656CC">
        <w:t>: Completion of Milestone 1</w:t>
      </w:r>
      <w:r w:rsidR="00062DE6">
        <w:t xml:space="preserve">, dataset normalized </w:t>
      </w:r>
    </w:p>
    <w:p w14:paraId="3656E896" w14:textId="77777777" w:rsidR="00D656CC" w:rsidRPr="00D656CC" w:rsidRDefault="00D656CC" w:rsidP="00D656CC">
      <w:pPr>
        <w:numPr>
          <w:ilvl w:val="1"/>
          <w:numId w:val="15"/>
        </w:numPr>
      </w:pPr>
      <w:r w:rsidRPr="00D656CC">
        <w:rPr>
          <w:b/>
          <w:bCs/>
        </w:rPr>
        <w:t>Resources</w:t>
      </w:r>
      <w:r w:rsidRPr="00D656CC">
        <w:t>: Data Scientist</w:t>
      </w:r>
    </w:p>
    <w:p w14:paraId="3F2581BB" w14:textId="4365DDAB" w:rsidR="00D656CC" w:rsidRPr="00D656CC" w:rsidRDefault="00D656CC" w:rsidP="00D656CC">
      <w:pPr>
        <w:numPr>
          <w:ilvl w:val="0"/>
          <w:numId w:val="15"/>
        </w:numPr>
      </w:pPr>
      <w:r w:rsidRPr="00D656CC">
        <w:rPr>
          <w:b/>
          <w:bCs/>
        </w:rPr>
        <w:t>Milestone 3: Implementation and Integration</w:t>
      </w:r>
      <w:r w:rsidRPr="00D656CC">
        <w:t xml:space="preserve"> (Start: 06/12/2024, End: </w:t>
      </w:r>
      <w:r w:rsidR="000B382B">
        <w:t>06/14</w:t>
      </w:r>
      <w:r w:rsidRPr="00D656CC">
        <w:t xml:space="preserve">/2024, Duration: </w:t>
      </w:r>
      <w:proofErr w:type="gramStart"/>
      <w:r w:rsidR="00062DE6">
        <w:t>2</w:t>
      </w:r>
      <w:proofErr w:type="gramEnd"/>
      <w:r w:rsidR="00062DE6">
        <w:t xml:space="preserve"> business days</w:t>
      </w:r>
      <w:r w:rsidRPr="00D656CC">
        <w:t>)</w:t>
      </w:r>
    </w:p>
    <w:p w14:paraId="1CEEC877" w14:textId="7B22BB9C" w:rsidR="00D656CC" w:rsidRPr="00D656CC" w:rsidRDefault="00D656CC" w:rsidP="00D656CC">
      <w:pPr>
        <w:numPr>
          <w:ilvl w:val="1"/>
          <w:numId w:val="15"/>
        </w:numPr>
      </w:pPr>
      <w:r w:rsidRPr="00D656CC">
        <w:rPr>
          <w:b/>
          <w:bCs/>
        </w:rPr>
        <w:t>Dependencies</w:t>
      </w:r>
      <w:r w:rsidRPr="00D656CC">
        <w:t>: Completion of Milestone 2</w:t>
      </w:r>
      <w:r w:rsidR="00062DE6">
        <w:t>, model completed</w:t>
      </w:r>
    </w:p>
    <w:p w14:paraId="0F8D356E" w14:textId="77777777" w:rsidR="00D656CC" w:rsidRPr="00D656CC" w:rsidRDefault="00D656CC" w:rsidP="00D656CC">
      <w:pPr>
        <w:numPr>
          <w:ilvl w:val="1"/>
          <w:numId w:val="15"/>
        </w:numPr>
      </w:pPr>
      <w:r w:rsidRPr="00D656CC">
        <w:rPr>
          <w:b/>
          <w:bCs/>
        </w:rPr>
        <w:t>Resources</w:t>
      </w:r>
      <w:r w:rsidRPr="00D656CC">
        <w:t>: Software Developer, Project Manager</w:t>
      </w:r>
    </w:p>
    <w:p w14:paraId="37477947" w14:textId="50C0CD31" w:rsidR="00D656CC" w:rsidRPr="00D656CC" w:rsidRDefault="00D656CC" w:rsidP="00D656CC">
      <w:pPr>
        <w:numPr>
          <w:ilvl w:val="0"/>
          <w:numId w:val="15"/>
        </w:numPr>
      </w:pPr>
      <w:r w:rsidRPr="00D656CC">
        <w:rPr>
          <w:b/>
          <w:bCs/>
        </w:rPr>
        <w:t>Milestone 4: Testing and Validation</w:t>
      </w:r>
      <w:r w:rsidRPr="00D656CC">
        <w:t xml:space="preserve"> (Start: </w:t>
      </w:r>
      <w:r w:rsidR="000B382B">
        <w:t>06/15/2024</w:t>
      </w:r>
      <w:r w:rsidRPr="00D656CC">
        <w:t xml:space="preserve">, End: </w:t>
      </w:r>
      <w:r w:rsidR="000B382B">
        <w:t>06/15</w:t>
      </w:r>
      <w:r w:rsidRPr="00D656CC">
        <w:t xml:space="preserve">/2024, Duration: </w:t>
      </w:r>
      <w:r w:rsidR="000B382B">
        <w:t>1 day</w:t>
      </w:r>
      <w:r w:rsidRPr="00D656CC">
        <w:t>)</w:t>
      </w:r>
    </w:p>
    <w:p w14:paraId="4C047B19" w14:textId="04C56935" w:rsidR="00D656CC" w:rsidRPr="00D656CC" w:rsidRDefault="00D656CC" w:rsidP="00D656CC">
      <w:pPr>
        <w:numPr>
          <w:ilvl w:val="1"/>
          <w:numId w:val="15"/>
        </w:numPr>
      </w:pPr>
      <w:r w:rsidRPr="00D656CC">
        <w:rPr>
          <w:b/>
          <w:bCs/>
        </w:rPr>
        <w:t>Dependencies</w:t>
      </w:r>
      <w:r w:rsidRPr="00D656CC">
        <w:t>: Completion of Milestone 3</w:t>
      </w:r>
      <w:r w:rsidR="00A30B11">
        <w:t>, interface created</w:t>
      </w:r>
    </w:p>
    <w:p w14:paraId="62F353E8" w14:textId="77777777" w:rsidR="00D656CC" w:rsidRPr="00D656CC" w:rsidRDefault="00D656CC" w:rsidP="00D656CC">
      <w:pPr>
        <w:numPr>
          <w:ilvl w:val="1"/>
          <w:numId w:val="15"/>
        </w:numPr>
      </w:pPr>
      <w:r w:rsidRPr="00D656CC">
        <w:rPr>
          <w:b/>
          <w:bCs/>
        </w:rPr>
        <w:t>Resources</w:t>
      </w:r>
      <w:r w:rsidRPr="00D656CC">
        <w:t>: Data Scientist, Software Developer, Project Manager</w:t>
      </w:r>
    </w:p>
    <w:p w14:paraId="3AD2E424" w14:textId="77777777" w:rsidR="003F4161" w:rsidRDefault="00D656CC" w:rsidP="00D656CC">
      <w:r w:rsidRPr="00D656CC">
        <w:t>By adhering to this structured plan, Molina Software Solutions will deliver a high-quality data product that enhances SNC Inc.'s analytical capabilities and meets the needs of its customers effectively.</w:t>
      </w:r>
      <w:r w:rsidR="003F4161">
        <w:br/>
      </w:r>
      <w:r w:rsidR="003F4161">
        <w:br/>
      </w:r>
      <w:r w:rsidR="003F4161">
        <w:br/>
      </w:r>
      <w:r w:rsidR="003F4161" w:rsidRPr="003F4161">
        <w:rPr>
          <w:rStyle w:val="TitleChar"/>
          <w:sz w:val="48"/>
          <w:szCs w:val="48"/>
        </w:rPr>
        <w:t>C. Design and Develop</w:t>
      </w:r>
      <w:r w:rsidR="003F4161">
        <w:br/>
      </w:r>
    </w:p>
    <w:p w14:paraId="0C455C76" w14:textId="77777777" w:rsidR="003F4161" w:rsidRPr="003F4161" w:rsidRDefault="003F4161" w:rsidP="003F4161">
      <w:pPr>
        <w:numPr>
          <w:ilvl w:val="0"/>
          <w:numId w:val="16"/>
        </w:numPr>
      </w:pPr>
      <w:r w:rsidRPr="003F4161">
        <w:rPr>
          <w:b/>
          <w:bCs/>
        </w:rPr>
        <w:t>Descriptive and Nondescriptive Methods</w:t>
      </w:r>
      <w:r w:rsidRPr="003F4161">
        <w:t>:</w:t>
      </w:r>
    </w:p>
    <w:p w14:paraId="5BF8D071" w14:textId="551E8AFE" w:rsidR="003F4161" w:rsidRPr="003F4161" w:rsidRDefault="003F4161" w:rsidP="003F4161">
      <w:pPr>
        <w:numPr>
          <w:ilvl w:val="1"/>
          <w:numId w:val="16"/>
        </w:numPr>
      </w:pPr>
      <w:r w:rsidRPr="003F4161">
        <w:rPr>
          <w:b/>
          <w:bCs/>
        </w:rPr>
        <w:t>Descriptive</w:t>
      </w:r>
      <w:r w:rsidRPr="003F4161">
        <w:t xml:space="preserve">: </w:t>
      </w:r>
      <w:r>
        <w:t>The</w:t>
      </w:r>
      <w:r w:rsidRPr="003F4161">
        <w:t xml:space="preserve"> </w:t>
      </w:r>
      <w:r>
        <w:t>project</w:t>
      </w:r>
      <w:r w:rsidRPr="003F4161">
        <w:t xml:space="preserve"> includes descriptive statistics (like mean calculations) and visualizations (histograms, scatter plots).</w:t>
      </w:r>
    </w:p>
    <w:p w14:paraId="73615404" w14:textId="5A2DD6FC" w:rsidR="003F4161" w:rsidRPr="003F4161" w:rsidRDefault="003F4161" w:rsidP="003F4161">
      <w:pPr>
        <w:numPr>
          <w:ilvl w:val="1"/>
          <w:numId w:val="16"/>
        </w:numPr>
      </w:pPr>
      <w:r w:rsidRPr="003F4161">
        <w:rPr>
          <w:b/>
          <w:bCs/>
        </w:rPr>
        <w:t>Nondescriptive</w:t>
      </w:r>
      <w:r w:rsidRPr="003F4161">
        <w:t xml:space="preserve">: </w:t>
      </w:r>
      <w:r w:rsidR="00162D72">
        <w:t>The project</w:t>
      </w:r>
      <w:r w:rsidRPr="003F4161">
        <w:t xml:space="preserve"> uses a </w:t>
      </w:r>
      <w:r w:rsidR="00162D72">
        <w:t>l</w:t>
      </w:r>
      <w:r w:rsidRPr="003F4161">
        <w:t xml:space="preserve">ogistic </w:t>
      </w:r>
      <w:r w:rsidR="00162D72">
        <w:t>r</w:t>
      </w:r>
      <w:r w:rsidRPr="003F4161">
        <w:t xml:space="preserve">egression model to predict whether a player's performance will be </w:t>
      </w:r>
      <w:r w:rsidR="00162D72">
        <w:t xml:space="preserve">above or below their estimated average </w:t>
      </w:r>
      <w:r w:rsidRPr="003F4161">
        <w:t>based on past performance metrics.</w:t>
      </w:r>
    </w:p>
    <w:p w14:paraId="77E11CE7" w14:textId="77777777" w:rsidR="003F4161" w:rsidRPr="003F4161" w:rsidRDefault="003F4161" w:rsidP="003F4161">
      <w:pPr>
        <w:numPr>
          <w:ilvl w:val="0"/>
          <w:numId w:val="16"/>
        </w:numPr>
      </w:pPr>
      <w:r w:rsidRPr="003F4161">
        <w:rPr>
          <w:b/>
          <w:bCs/>
        </w:rPr>
        <w:t>Datasets</w:t>
      </w:r>
      <w:r w:rsidRPr="003F4161">
        <w:t>:</w:t>
      </w:r>
    </w:p>
    <w:p w14:paraId="121EC913" w14:textId="1B232876" w:rsidR="003F4161" w:rsidRPr="003F4161" w:rsidRDefault="003F4161" w:rsidP="003F4161">
      <w:pPr>
        <w:numPr>
          <w:ilvl w:val="1"/>
          <w:numId w:val="16"/>
        </w:numPr>
      </w:pPr>
      <w:r>
        <w:t>The project</w:t>
      </w:r>
      <w:r w:rsidRPr="003F4161">
        <w:t xml:space="preserve"> handle</w:t>
      </w:r>
      <w:r>
        <w:t>s</w:t>
      </w:r>
      <w:r w:rsidRPr="003F4161">
        <w:t xml:space="preserve"> datasets from CSV files concerning regular season and playoff performances</w:t>
      </w:r>
      <w:r>
        <w:t xml:space="preserve">. The actual dataset used, while named regular season, is actually a combination of both reg season and playoff game stats. </w:t>
      </w:r>
    </w:p>
    <w:p w14:paraId="42149AD2" w14:textId="77777777" w:rsidR="003F4161" w:rsidRPr="003F4161" w:rsidRDefault="003F4161" w:rsidP="003F4161">
      <w:pPr>
        <w:numPr>
          <w:ilvl w:val="0"/>
          <w:numId w:val="16"/>
        </w:numPr>
      </w:pPr>
      <w:r w:rsidRPr="003F4161">
        <w:rPr>
          <w:b/>
          <w:bCs/>
        </w:rPr>
        <w:t>Decision Support Functionality</w:t>
      </w:r>
      <w:r w:rsidRPr="003F4161">
        <w:t>:</w:t>
      </w:r>
    </w:p>
    <w:p w14:paraId="2B84379E" w14:textId="56BF7040" w:rsidR="003F4161" w:rsidRPr="003F4161" w:rsidRDefault="003F4161" w:rsidP="003F4161">
      <w:pPr>
        <w:numPr>
          <w:ilvl w:val="1"/>
          <w:numId w:val="16"/>
        </w:numPr>
      </w:pPr>
      <w:r w:rsidRPr="003F4161">
        <w:t xml:space="preserve">The </w:t>
      </w:r>
      <w:r w:rsidR="002E0B2E">
        <w:t>ML tool makes</w:t>
      </w:r>
      <w:r w:rsidRPr="003F4161">
        <w:t xml:space="preserve"> decisions based on past performance data</w:t>
      </w:r>
      <w:r w:rsidR="002E0B2E">
        <w:t xml:space="preserve">. It categorizes the data and attempts to classify a future game based on the implied numbers. </w:t>
      </w:r>
    </w:p>
    <w:p w14:paraId="0A566D43" w14:textId="2B9D644E" w:rsidR="003F4161" w:rsidRPr="003F4161" w:rsidRDefault="003F4161" w:rsidP="003F4161">
      <w:pPr>
        <w:numPr>
          <w:ilvl w:val="0"/>
          <w:numId w:val="16"/>
        </w:numPr>
      </w:pPr>
      <w:r w:rsidRPr="003F4161">
        <w:rPr>
          <w:b/>
          <w:bCs/>
        </w:rPr>
        <w:t>Data Processing (Featurizing, Parsing, Cleaning)</w:t>
      </w:r>
      <w:r w:rsidRPr="003F4161">
        <w:t>:</w:t>
      </w:r>
    </w:p>
    <w:p w14:paraId="30AA540B" w14:textId="30A65BEA" w:rsidR="003F4161" w:rsidRPr="003F4161" w:rsidRDefault="003F4161" w:rsidP="003F4161">
      <w:pPr>
        <w:numPr>
          <w:ilvl w:val="1"/>
          <w:numId w:val="16"/>
        </w:numPr>
      </w:pPr>
      <w:r>
        <w:lastRenderedPageBreak/>
        <w:t>The</w:t>
      </w:r>
      <w:r w:rsidRPr="003F4161">
        <w:t xml:space="preserve"> code parses dates, </w:t>
      </w:r>
      <w:proofErr w:type="gramStart"/>
      <w:r w:rsidRPr="003F4161">
        <w:t>handles</w:t>
      </w:r>
      <w:proofErr w:type="gramEnd"/>
      <w:r w:rsidRPr="003F4161">
        <w:t xml:space="preserve"> missing values, and transforms categorical data into numerical formats. Features like minutes played</w:t>
      </w:r>
      <w:r w:rsidR="002D55CF">
        <w:t xml:space="preserve"> and Win/Loss</w:t>
      </w:r>
      <w:r w:rsidRPr="003F4161">
        <w:t xml:space="preserve"> </w:t>
      </w:r>
      <w:proofErr w:type="gramStart"/>
      <w:r w:rsidRPr="003F4161">
        <w:t>are extracted</w:t>
      </w:r>
      <w:proofErr w:type="gramEnd"/>
      <w:r w:rsidRPr="003F4161">
        <w:t xml:space="preserve"> and converted.</w:t>
      </w:r>
    </w:p>
    <w:p w14:paraId="11670663" w14:textId="77777777" w:rsidR="003F4161" w:rsidRPr="003F4161" w:rsidRDefault="003F4161" w:rsidP="003F4161">
      <w:pPr>
        <w:numPr>
          <w:ilvl w:val="0"/>
          <w:numId w:val="16"/>
        </w:numPr>
      </w:pPr>
      <w:r w:rsidRPr="003F4161">
        <w:rPr>
          <w:b/>
          <w:bCs/>
        </w:rPr>
        <w:t>Methods and Algorithms for Data Exploration and Preparation</w:t>
      </w:r>
      <w:r w:rsidRPr="003F4161">
        <w:t>:</w:t>
      </w:r>
    </w:p>
    <w:p w14:paraId="386CB605" w14:textId="77777777" w:rsidR="003F4161" w:rsidRPr="003F4161" w:rsidRDefault="003F4161" w:rsidP="003F4161">
      <w:pPr>
        <w:numPr>
          <w:ilvl w:val="1"/>
          <w:numId w:val="16"/>
        </w:numPr>
      </w:pPr>
      <w:r w:rsidRPr="003F4161">
        <w:t>The preprocessing function systematically cleans and prepares the dataset, which includes handling data types, extracting features, and creating dummy variables.</w:t>
      </w:r>
    </w:p>
    <w:p w14:paraId="3D8F9E2E" w14:textId="77777777" w:rsidR="003F4161" w:rsidRPr="003F4161" w:rsidRDefault="003F4161" w:rsidP="003F4161">
      <w:pPr>
        <w:numPr>
          <w:ilvl w:val="0"/>
          <w:numId w:val="16"/>
        </w:numPr>
      </w:pPr>
      <w:r w:rsidRPr="003F4161">
        <w:rPr>
          <w:b/>
          <w:bCs/>
        </w:rPr>
        <w:t>Data Visualization</w:t>
      </w:r>
      <w:r w:rsidRPr="003F4161">
        <w:t>:</w:t>
      </w:r>
    </w:p>
    <w:p w14:paraId="49B425AC" w14:textId="4C696028" w:rsidR="003F4161" w:rsidRPr="003F4161" w:rsidRDefault="003F4161" w:rsidP="003F4161">
      <w:pPr>
        <w:numPr>
          <w:ilvl w:val="1"/>
          <w:numId w:val="16"/>
        </w:numPr>
      </w:pPr>
      <w:r>
        <w:t>The application</w:t>
      </w:r>
      <w:r w:rsidRPr="003F4161">
        <w:t xml:space="preserve"> implement</w:t>
      </w:r>
      <w:r>
        <w:t>s</w:t>
      </w:r>
      <w:r w:rsidRPr="003F4161">
        <w:t xml:space="preserve"> histograms and scatter plots, which are fundamental for exploring distributions and relationships within the data.</w:t>
      </w:r>
      <w:r>
        <w:t xml:space="preserve"> Users can view visualizations </w:t>
      </w:r>
      <w:r w:rsidR="001E33E8">
        <w:t xml:space="preserve">separately </w:t>
      </w:r>
      <w:r>
        <w:t>prior to preforming model training.</w:t>
      </w:r>
    </w:p>
    <w:p w14:paraId="1F1624F5" w14:textId="77777777" w:rsidR="003F4161" w:rsidRPr="003F4161" w:rsidRDefault="003F4161" w:rsidP="003F4161">
      <w:pPr>
        <w:numPr>
          <w:ilvl w:val="0"/>
          <w:numId w:val="16"/>
        </w:numPr>
      </w:pPr>
      <w:r w:rsidRPr="003F4161">
        <w:rPr>
          <w:b/>
          <w:bCs/>
        </w:rPr>
        <w:t>Interactive Queries</w:t>
      </w:r>
      <w:r w:rsidRPr="003F4161">
        <w:t>:</w:t>
      </w:r>
    </w:p>
    <w:p w14:paraId="2F948CF1" w14:textId="77777777" w:rsidR="003F4161" w:rsidRPr="003F4161" w:rsidRDefault="003F4161" w:rsidP="003F4161">
      <w:pPr>
        <w:numPr>
          <w:ilvl w:val="1"/>
          <w:numId w:val="16"/>
        </w:numPr>
      </w:pPr>
      <w:r w:rsidRPr="003F4161">
        <w:t>The application includes a command-line interface that allows users to interact with the model by entering commands and making selections.</w:t>
      </w:r>
    </w:p>
    <w:p w14:paraId="70EFCD65" w14:textId="77777777" w:rsidR="003F4161" w:rsidRPr="003F4161" w:rsidRDefault="003F4161" w:rsidP="003F4161">
      <w:pPr>
        <w:numPr>
          <w:ilvl w:val="0"/>
          <w:numId w:val="16"/>
        </w:numPr>
      </w:pPr>
      <w:r w:rsidRPr="003F4161">
        <w:rPr>
          <w:b/>
          <w:bCs/>
        </w:rPr>
        <w:t>Machine-Learning Implementation</w:t>
      </w:r>
      <w:r w:rsidRPr="003F4161">
        <w:t>:</w:t>
      </w:r>
    </w:p>
    <w:p w14:paraId="3AA77F59" w14:textId="270684D2" w:rsidR="003F4161" w:rsidRPr="003F4161" w:rsidRDefault="003F4161" w:rsidP="003F4161">
      <w:pPr>
        <w:numPr>
          <w:ilvl w:val="1"/>
          <w:numId w:val="16"/>
        </w:numPr>
      </w:pPr>
      <w:r w:rsidRPr="003F4161">
        <w:t xml:space="preserve">A </w:t>
      </w:r>
      <w:r>
        <w:t>l</w:t>
      </w:r>
      <w:r w:rsidRPr="003F4161">
        <w:t xml:space="preserve">ogistic </w:t>
      </w:r>
      <w:r>
        <w:t>r</w:t>
      </w:r>
      <w:r w:rsidRPr="003F4161">
        <w:t>egression classifi</w:t>
      </w:r>
      <w:r>
        <w:t>cation model</w:t>
      </w:r>
      <w:r w:rsidRPr="003F4161">
        <w:t xml:space="preserve"> is employed to predict outcomes based on the processed features.</w:t>
      </w:r>
      <w:r>
        <w:t xml:space="preserve"> It does not utilize a continuous model that predicts specific scores. It instead categorizes all of the data and features </w:t>
      </w:r>
      <w:proofErr w:type="gramStart"/>
      <w:r>
        <w:t>are generated</w:t>
      </w:r>
      <w:proofErr w:type="gramEnd"/>
      <w:r>
        <w:t xml:space="preserve"> that allow the algorithm to make a prediction of whether or not the specified player beats his estimated average for the game.</w:t>
      </w:r>
      <w:r w:rsidR="004427E3">
        <w:t xml:space="preserve"> Specifically, it uses features specified in the code that allow the algorithm to have a better insight into the players performance. For example, the algorithm will not just have access to the points and assists, but combinations like the ratio of points to rebounds and assists. </w:t>
      </w:r>
    </w:p>
    <w:p w14:paraId="46CD4349" w14:textId="77777777" w:rsidR="003F4161" w:rsidRPr="003F4161" w:rsidRDefault="003F4161" w:rsidP="003F4161">
      <w:pPr>
        <w:numPr>
          <w:ilvl w:val="0"/>
          <w:numId w:val="16"/>
        </w:numPr>
      </w:pPr>
      <w:r w:rsidRPr="003F4161">
        <w:rPr>
          <w:b/>
          <w:bCs/>
        </w:rPr>
        <w:t>Accuracy Evaluation</w:t>
      </w:r>
      <w:r w:rsidRPr="003F4161">
        <w:t>:</w:t>
      </w:r>
    </w:p>
    <w:p w14:paraId="4B9B2C13" w14:textId="2D10041E" w:rsidR="003F4161" w:rsidRPr="003F4161" w:rsidRDefault="003F4161" w:rsidP="003F4161">
      <w:pPr>
        <w:numPr>
          <w:ilvl w:val="1"/>
          <w:numId w:val="16"/>
        </w:numPr>
      </w:pPr>
      <w:r>
        <w:t>The program</w:t>
      </w:r>
      <w:r w:rsidRPr="003F4161">
        <w:t xml:space="preserve"> provide</w:t>
      </w:r>
      <w:r>
        <w:t>s</w:t>
      </w:r>
      <w:r w:rsidRPr="003F4161">
        <w:t xml:space="preserve"> functionality to evaluate the model using accuracy scores, classification reports, and confusion matrices.</w:t>
      </w:r>
    </w:p>
    <w:p w14:paraId="1AF6A59A" w14:textId="77777777" w:rsidR="003F4161" w:rsidRPr="003F4161" w:rsidRDefault="003F4161" w:rsidP="003F4161">
      <w:pPr>
        <w:numPr>
          <w:ilvl w:val="0"/>
          <w:numId w:val="16"/>
        </w:numPr>
      </w:pPr>
      <w:r w:rsidRPr="003F4161">
        <w:rPr>
          <w:b/>
          <w:bCs/>
        </w:rPr>
        <w:t>Security Features</w:t>
      </w:r>
      <w:r w:rsidRPr="003F4161">
        <w:t>:</w:t>
      </w:r>
    </w:p>
    <w:p w14:paraId="033BD07A" w14:textId="5D47869D" w:rsidR="003F4161" w:rsidRPr="003F4161" w:rsidRDefault="00162D72" w:rsidP="003F4161">
      <w:pPr>
        <w:numPr>
          <w:ilvl w:val="1"/>
          <w:numId w:val="16"/>
        </w:numPr>
      </w:pPr>
      <w:r>
        <w:t xml:space="preserve">The only real security feature </w:t>
      </w:r>
      <w:proofErr w:type="gramStart"/>
      <w:r>
        <w:t xml:space="preserve">is </w:t>
      </w:r>
      <w:r w:rsidR="003F4161">
        <w:t>input</w:t>
      </w:r>
      <w:proofErr w:type="gramEnd"/>
      <w:r w:rsidR="003F4161">
        <w:t xml:space="preserve"> validation is </w:t>
      </w:r>
      <w:r>
        <w:t>performed</w:t>
      </w:r>
      <w:r w:rsidR="003F4161">
        <w:t xml:space="preserve"> at the preprocessing </w:t>
      </w:r>
      <w:r>
        <w:t xml:space="preserve">stage to ensure data cohesiveness and program functionality. Otherwise, no further security precautions </w:t>
      </w:r>
      <w:proofErr w:type="gramStart"/>
      <w:r>
        <w:t>are needed</w:t>
      </w:r>
      <w:proofErr w:type="gramEnd"/>
      <w:r>
        <w:t xml:space="preserve"> at this moment as the code is both 1) stored and executed locally and 2) no PII is present in the dataset.</w:t>
      </w:r>
    </w:p>
    <w:p w14:paraId="28B98F65" w14:textId="77777777" w:rsidR="003F4161" w:rsidRPr="003F4161" w:rsidRDefault="003F4161" w:rsidP="003F4161">
      <w:pPr>
        <w:numPr>
          <w:ilvl w:val="0"/>
          <w:numId w:val="16"/>
        </w:numPr>
      </w:pPr>
      <w:r w:rsidRPr="003F4161">
        <w:rPr>
          <w:b/>
          <w:bCs/>
        </w:rPr>
        <w:t>Monitoring and Maintenance Tools</w:t>
      </w:r>
      <w:r w:rsidRPr="003F4161">
        <w:t>:</w:t>
      </w:r>
    </w:p>
    <w:p w14:paraId="71BEDC93" w14:textId="6978FA21" w:rsidR="003F4161" w:rsidRPr="003F4161" w:rsidRDefault="00540DD2" w:rsidP="003F4161">
      <w:pPr>
        <w:numPr>
          <w:ilvl w:val="1"/>
          <w:numId w:val="16"/>
        </w:numPr>
      </w:pPr>
      <w:r w:rsidRPr="00540DD2">
        <w:t>The script features debugging tools that offer detailed insights into the most demanding sections of the program and generate logs. Additionally, there is a settings menu that allows for further customization of the program.</w:t>
      </w:r>
    </w:p>
    <w:p w14:paraId="4220DDCD" w14:textId="77777777" w:rsidR="003F4161" w:rsidRPr="003F4161" w:rsidRDefault="003F4161" w:rsidP="003F4161">
      <w:pPr>
        <w:numPr>
          <w:ilvl w:val="0"/>
          <w:numId w:val="16"/>
        </w:numPr>
      </w:pPr>
      <w:r w:rsidRPr="003F4161">
        <w:rPr>
          <w:b/>
          <w:bCs/>
        </w:rPr>
        <w:t>User-Friendly, Functional Dashboard</w:t>
      </w:r>
      <w:r w:rsidRPr="003F4161">
        <w:t>:</w:t>
      </w:r>
    </w:p>
    <w:p w14:paraId="01E9D89E" w14:textId="52A2BD14" w:rsidR="003F4161" w:rsidRPr="003F4161" w:rsidRDefault="003F4161" w:rsidP="003F4161">
      <w:pPr>
        <w:numPr>
          <w:ilvl w:val="1"/>
          <w:numId w:val="16"/>
        </w:numPr>
      </w:pPr>
      <w:r w:rsidRPr="003F4161">
        <w:lastRenderedPageBreak/>
        <w:t>The command-line interface provides a direct</w:t>
      </w:r>
      <w:r w:rsidR="00162D72">
        <w:t xml:space="preserve"> </w:t>
      </w:r>
      <w:r w:rsidRPr="003F4161">
        <w:t>way for users to interact with the system</w:t>
      </w:r>
      <w:r w:rsidR="00162D72">
        <w:t>.</w:t>
      </w:r>
      <w:r w:rsidR="00540DD2">
        <w:t xml:space="preserve"> In addition, </w:t>
      </w:r>
      <w:proofErr w:type="gramStart"/>
      <w:r w:rsidR="00540DD2">
        <w:t>several</w:t>
      </w:r>
      <w:proofErr w:type="gramEnd"/>
      <w:r w:rsidR="00540DD2">
        <w:t xml:space="preserve"> interactive menus are provided for the user to interact with the program in depth.</w:t>
      </w:r>
    </w:p>
    <w:p w14:paraId="23CB1499" w14:textId="77777777" w:rsidR="003F4161" w:rsidRDefault="003F4161" w:rsidP="00D656CC"/>
    <w:p w14:paraId="35845754" w14:textId="1E822B58" w:rsidR="002E0B2E" w:rsidRPr="002E0B2E" w:rsidRDefault="002E0B2E" w:rsidP="002E0B2E">
      <w:pPr>
        <w:rPr>
          <w:rFonts w:asciiTheme="majorHAnsi" w:hAnsiTheme="majorHAnsi"/>
          <w:sz w:val="48"/>
          <w:szCs w:val="48"/>
        </w:rPr>
      </w:pPr>
      <w:r w:rsidRPr="002E0B2E">
        <w:rPr>
          <w:rFonts w:asciiTheme="majorHAnsi" w:hAnsiTheme="majorHAnsi"/>
          <w:sz w:val="48"/>
          <w:szCs w:val="48"/>
        </w:rPr>
        <w:t xml:space="preserve">D. </w:t>
      </w:r>
      <w:r w:rsidRPr="002E0B2E">
        <w:rPr>
          <w:rFonts w:asciiTheme="majorHAnsi" w:hAnsiTheme="majorHAnsi"/>
          <w:sz w:val="48"/>
          <w:szCs w:val="48"/>
        </w:rPr>
        <w:t>Documentation for the Developed Product</w:t>
      </w:r>
    </w:p>
    <w:p w14:paraId="14862BA1" w14:textId="30AA6C01" w:rsidR="001B5BE5" w:rsidRDefault="002E0B2E" w:rsidP="002E0B2E">
      <w:pPr>
        <w:rPr>
          <w:ins w:id="0" w:author="Abraham Molina" w:date="2024-06-07T10:42:00Z" w16du:dateUtc="2024-06-07T15:42:00Z"/>
          <w:rFonts w:asciiTheme="majorHAnsi" w:hAnsiTheme="majorHAnsi"/>
          <w:b/>
          <w:bCs/>
          <w:sz w:val="28"/>
          <w:szCs w:val="28"/>
        </w:rPr>
      </w:pPr>
      <w:r w:rsidRPr="001B5BE5">
        <w:rPr>
          <w:rFonts w:asciiTheme="majorHAnsi" w:hAnsiTheme="majorHAnsi"/>
          <w:b/>
          <w:bCs/>
          <w:sz w:val="28"/>
          <w:szCs w:val="28"/>
          <w:rPrChange w:id="1" w:author="Abraham Molina" w:date="2024-06-07T10:42:00Z" w16du:dateUtc="2024-06-07T15:42:00Z">
            <w:rPr>
              <w:b/>
              <w:bCs/>
            </w:rPr>
          </w:rPrChange>
        </w:rPr>
        <w:t>Business Vision</w:t>
      </w:r>
      <w:ins w:id="2" w:author="Abraham Molina" w:date="2024-06-07T10:42:00Z" w16du:dateUtc="2024-06-07T15:42:00Z">
        <w:r w:rsidR="001B5BE5">
          <w:rPr>
            <w:rFonts w:asciiTheme="majorHAnsi" w:hAnsiTheme="majorHAnsi"/>
            <w:b/>
            <w:bCs/>
            <w:sz w:val="28"/>
            <w:szCs w:val="28"/>
          </w:rPr>
          <w:t xml:space="preserve"> –</w:t>
        </w:r>
      </w:ins>
    </w:p>
    <w:p w14:paraId="5B7D5AD8" w14:textId="79A39B35" w:rsidR="002E0B2E" w:rsidRPr="002E0B2E" w:rsidRDefault="002E0B2E" w:rsidP="002E0B2E">
      <w:del w:id="3" w:author="Abraham Molina" w:date="2024-06-07T10:42:00Z" w16du:dateUtc="2024-06-07T15:42:00Z">
        <w:r w:rsidRPr="001B5BE5" w:rsidDel="001B5BE5">
          <w:rPr>
            <w:rFonts w:asciiTheme="majorHAnsi" w:hAnsiTheme="majorHAnsi"/>
            <w:b/>
            <w:bCs/>
            <w:sz w:val="28"/>
            <w:szCs w:val="28"/>
            <w:rPrChange w:id="4" w:author="Abraham Molina" w:date="2024-06-07T10:42:00Z" w16du:dateUtc="2024-06-07T15:42:00Z">
              <w:rPr>
                <w:b/>
                <w:bCs/>
              </w:rPr>
            </w:rPrChange>
          </w:rPr>
          <w:delText>:</w:delText>
        </w:r>
      </w:del>
      <w:r w:rsidRPr="001B5BE5">
        <w:rPr>
          <w:sz w:val="28"/>
          <w:szCs w:val="28"/>
          <w:rPrChange w:id="5" w:author="Abraham Molina" w:date="2024-06-07T10:42:00Z" w16du:dateUtc="2024-06-07T15:42:00Z">
            <w:rPr/>
          </w:rPrChange>
        </w:rPr>
        <w:t xml:space="preserve"> </w:t>
      </w:r>
      <w:r w:rsidRPr="002E0B2E">
        <w:t>The goal of this project is to develop a machine-learning-based data product that analyzes basketball player statistics to predict future performance. The product will provide Sports News Company (SNC Inc.) with advanced analytical capabilities, allowing them to offer</w:t>
      </w:r>
      <w:r>
        <w:t xml:space="preserve"> content with increased insights and accuracy</w:t>
      </w:r>
      <w:r w:rsidRPr="002E0B2E">
        <w:t>.</w:t>
      </w:r>
    </w:p>
    <w:p w14:paraId="7312E655" w14:textId="6BB05CFD" w:rsidR="002E0B2E" w:rsidRPr="001B5BE5" w:rsidRDefault="002E0B2E" w:rsidP="002E0B2E">
      <w:pPr>
        <w:rPr>
          <w:rFonts w:asciiTheme="majorHAnsi" w:hAnsiTheme="majorHAnsi"/>
          <w:sz w:val="28"/>
          <w:szCs w:val="28"/>
          <w:rPrChange w:id="6" w:author="Abraham Molina" w:date="2024-06-07T10:42:00Z" w16du:dateUtc="2024-06-07T15:42:00Z">
            <w:rPr/>
          </w:rPrChange>
        </w:rPr>
      </w:pPr>
      <w:r w:rsidRPr="001B5BE5">
        <w:rPr>
          <w:rFonts w:asciiTheme="majorHAnsi" w:hAnsiTheme="majorHAnsi"/>
          <w:b/>
          <w:bCs/>
          <w:sz w:val="28"/>
          <w:szCs w:val="28"/>
          <w:rPrChange w:id="7" w:author="Abraham Molina" w:date="2024-06-07T10:42:00Z" w16du:dateUtc="2024-06-07T15:42:00Z">
            <w:rPr>
              <w:b/>
              <w:bCs/>
            </w:rPr>
          </w:rPrChange>
        </w:rPr>
        <w:t>Business Requirements</w:t>
      </w:r>
      <w:ins w:id="8" w:author="Abraham Molina" w:date="2024-06-07T10:42:00Z" w16du:dateUtc="2024-06-07T15:42:00Z">
        <w:r w:rsidR="001B5BE5">
          <w:rPr>
            <w:rFonts w:asciiTheme="majorHAnsi" w:hAnsiTheme="majorHAnsi"/>
            <w:b/>
            <w:bCs/>
            <w:sz w:val="28"/>
            <w:szCs w:val="28"/>
          </w:rPr>
          <w:t xml:space="preserve"> -</w:t>
        </w:r>
      </w:ins>
      <w:del w:id="9" w:author="Abraham Molina" w:date="2024-06-07T10:42:00Z" w16du:dateUtc="2024-06-07T15:42:00Z">
        <w:r w:rsidRPr="001B5BE5" w:rsidDel="001B5BE5">
          <w:rPr>
            <w:rFonts w:asciiTheme="majorHAnsi" w:hAnsiTheme="majorHAnsi"/>
            <w:b/>
            <w:bCs/>
            <w:sz w:val="28"/>
            <w:szCs w:val="28"/>
            <w:rPrChange w:id="10" w:author="Abraham Molina" w:date="2024-06-07T10:42:00Z" w16du:dateUtc="2024-06-07T15:42:00Z">
              <w:rPr>
                <w:b/>
                <w:bCs/>
              </w:rPr>
            </w:rPrChange>
          </w:rPr>
          <w:delText>:</w:delText>
        </w:r>
      </w:del>
    </w:p>
    <w:p w14:paraId="371B513A" w14:textId="6448499A" w:rsidR="002E0B2E" w:rsidRPr="002E0B2E" w:rsidRDefault="002E0B2E" w:rsidP="002E0B2E">
      <w:pPr>
        <w:numPr>
          <w:ilvl w:val="0"/>
          <w:numId w:val="17"/>
        </w:numPr>
      </w:pPr>
      <w:r w:rsidRPr="002E0B2E">
        <w:rPr>
          <w:b/>
          <w:bCs/>
        </w:rPr>
        <w:t>Data Ingestion</w:t>
      </w:r>
      <w:r w:rsidRPr="002E0B2E">
        <w:t>: The system should be capable of reading and preprocessing basketball player statistics from</w:t>
      </w:r>
      <w:r>
        <w:t xml:space="preserve"> pre-cleaned</w:t>
      </w:r>
      <w:r w:rsidRPr="002E0B2E">
        <w:t xml:space="preserve"> CSV files.</w:t>
      </w:r>
    </w:p>
    <w:p w14:paraId="2E07EBC6" w14:textId="77777777" w:rsidR="002E0B2E" w:rsidRPr="002E0B2E" w:rsidRDefault="002E0B2E" w:rsidP="002E0B2E">
      <w:pPr>
        <w:numPr>
          <w:ilvl w:val="0"/>
          <w:numId w:val="17"/>
        </w:numPr>
      </w:pPr>
      <w:r w:rsidRPr="002E0B2E">
        <w:rPr>
          <w:b/>
          <w:bCs/>
        </w:rPr>
        <w:t>Data Analysis</w:t>
      </w:r>
      <w:r w:rsidRPr="002E0B2E">
        <w:t>: The system must provide descriptive analytics using visualizations such as histograms and scatter plots.</w:t>
      </w:r>
    </w:p>
    <w:p w14:paraId="00ECCC45" w14:textId="77777777" w:rsidR="002E0B2E" w:rsidRPr="002E0B2E" w:rsidRDefault="002E0B2E" w:rsidP="002E0B2E">
      <w:pPr>
        <w:numPr>
          <w:ilvl w:val="0"/>
          <w:numId w:val="17"/>
        </w:numPr>
      </w:pPr>
      <w:r w:rsidRPr="002E0B2E">
        <w:rPr>
          <w:b/>
          <w:bCs/>
        </w:rPr>
        <w:t>Predictive Modeling</w:t>
      </w:r>
      <w:r w:rsidRPr="002E0B2E">
        <w:t>: The system should implement machine learning algorithms to predict if a player will score above or below a specified line.</w:t>
      </w:r>
    </w:p>
    <w:p w14:paraId="17653588" w14:textId="77777777" w:rsidR="002E0B2E" w:rsidRPr="002E0B2E" w:rsidRDefault="002E0B2E" w:rsidP="002E0B2E">
      <w:pPr>
        <w:numPr>
          <w:ilvl w:val="0"/>
          <w:numId w:val="17"/>
        </w:numPr>
      </w:pPr>
      <w:r w:rsidRPr="002E0B2E">
        <w:rPr>
          <w:b/>
          <w:bCs/>
        </w:rPr>
        <w:t>User Interface</w:t>
      </w:r>
      <w:r w:rsidRPr="002E0B2E">
        <w:t>: The product should offer an intuitive dashboard for displaying predictions and insights.</w:t>
      </w:r>
    </w:p>
    <w:p w14:paraId="20C35A4E" w14:textId="77777777" w:rsidR="002E0B2E" w:rsidRPr="002E0B2E" w:rsidRDefault="002E0B2E" w:rsidP="002E0B2E">
      <w:pPr>
        <w:numPr>
          <w:ilvl w:val="0"/>
          <w:numId w:val="17"/>
        </w:numPr>
      </w:pPr>
      <w:r w:rsidRPr="002E0B2E">
        <w:rPr>
          <w:b/>
          <w:bCs/>
        </w:rPr>
        <w:t>Accuracy and Validation</w:t>
      </w:r>
      <w:r w:rsidRPr="002E0B2E">
        <w:t>: The system should provide metrics to assess the accuracy of predictions, including classification reports and confusion matrices.</w:t>
      </w:r>
    </w:p>
    <w:p w14:paraId="016C34A6" w14:textId="05DD8F44" w:rsidR="002E0B2E" w:rsidRPr="001B5BE5" w:rsidRDefault="002E0B2E" w:rsidP="002E0B2E">
      <w:pPr>
        <w:rPr>
          <w:rFonts w:asciiTheme="majorHAnsi" w:hAnsiTheme="majorHAnsi"/>
          <w:b/>
          <w:bCs/>
          <w:rPrChange w:id="11" w:author="Abraham Molina" w:date="2024-06-07T10:42:00Z" w16du:dateUtc="2024-06-07T15:42:00Z">
            <w:rPr>
              <w:b/>
              <w:bCs/>
            </w:rPr>
          </w:rPrChange>
        </w:rPr>
      </w:pPr>
      <w:r w:rsidRPr="001B5BE5">
        <w:rPr>
          <w:rFonts w:asciiTheme="majorHAnsi" w:hAnsiTheme="majorHAnsi"/>
          <w:b/>
          <w:bCs/>
          <w:sz w:val="28"/>
          <w:szCs w:val="28"/>
          <w:rPrChange w:id="12" w:author="Abraham Molina" w:date="2024-06-07T10:42:00Z" w16du:dateUtc="2024-06-07T15:42:00Z">
            <w:rPr>
              <w:b/>
              <w:bCs/>
            </w:rPr>
          </w:rPrChange>
        </w:rPr>
        <w:t>Raw and Cleaned Datasets</w:t>
      </w:r>
      <w:ins w:id="13" w:author="Abraham Molina" w:date="2024-06-07T10:42:00Z" w16du:dateUtc="2024-06-07T15:42:00Z">
        <w:r w:rsidR="001B5BE5" w:rsidRPr="001B5BE5">
          <w:rPr>
            <w:rFonts w:asciiTheme="majorHAnsi" w:hAnsiTheme="majorHAnsi"/>
            <w:b/>
            <w:bCs/>
            <w:sz w:val="28"/>
            <w:szCs w:val="28"/>
            <w:rPrChange w:id="14" w:author="Abraham Molina" w:date="2024-06-07T10:42:00Z" w16du:dateUtc="2024-06-07T15:42:00Z">
              <w:rPr>
                <w:b/>
                <w:bCs/>
              </w:rPr>
            </w:rPrChange>
          </w:rPr>
          <w:t xml:space="preserve"> -</w:t>
        </w:r>
      </w:ins>
      <w:del w:id="15" w:author="Abraham Molina" w:date="2024-06-07T10:42:00Z" w16du:dateUtc="2024-06-07T15:42:00Z">
        <w:r w:rsidRPr="001B5BE5" w:rsidDel="001B5BE5">
          <w:rPr>
            <w:rFonts w:asciiTheme="majorHAnsi" w:hAnsiTheme="majorHAnsi"/>
            <w:b/>
            <w:bCs/>
            <w:rPrChange w:id="16" w:author="Abraham Molina" w:date="2024-06-07T10:42:00Z" w16du:dateUtc="2024-06-07T15:42:00Z">
              <w:rPr>
                <w:b/>
                <w:bCs/>
              </w:rPr>
            </w:rPrChange>
          </w:rPr>
          <w:delText>:</w:delText>
        </w:r>
      </w:del>
    </w:p>
    <w:p w14:paraId="2F2C7905" w14:textId="77777777" w:rsidR="002E0B2E" w:rsidRPr="002E0B2E" w:rsidRDefault="002E0B2E" w:rsidP="002E0B2E">
      <w:r w:rsidRPr="002E0B2E">
        <w:rPr>
          <w:b/>
          <w:bCs/>
        </w:rPr>
        <w:t>Raw Datasets:</w:t>
      </w:r>
    </w:p>
    <w:p w14:paraId="582B7332" w14:textId="151F715D" w:rsidR="002E0B2E" w:rsidRPr="002E0B2E" w:rsidRDefault="002E0B2E" w:rsidP="002E0B2E">
      <w:pPr>
        <w:numPr>
          <w:ilvl w:val="0"/>
          <w:numId w:val="18"/>
        </w:numPr>
      </w:pPr>
      <w:r w:rsidRPr="002E0B2E">
        <w:t>Original CSV files containing raw player statistics.</w:t>
      </w:r>
      <w:r>
        <w:t xml:space="preserve"> They </w:t>
      </w:r>
      <w:proofErr w:type="gramStart"/>
      <w:r>
        <w:t>are pulled</w:t>
      </w:r>
      <w:proofErr w:type="gramEnd"/>
      <w:r>
        <w:t xml:space="preserve"> from several sources (listed in references) and are collated together and cleaned. For example, the sources used are not in the same order, and </w:t>
      </w:r>
      <w:proofErr w:type="gramStart"/>
      <w:r>
        <w:t>several</w:t>
      </w:r>
      <w:proofErr w:type="gramEnd"/>
      <w:r>
        <w:t xml:space="preserve"> rows have to be removed (such as games where the player did not play).</w:t>
      </w:r>
    </w:p>
    <w:p w14:paraId="15EF1F9B" w14:textId="77777777" w:rsidR="002E0B2E" w:rsidRPr="002E0B2E" w:rsidRDefault="002E0B2E" w:rsidP="002E0B2E">
      <w:r w:rsidRPr="002E0B2E">
        <w:rPr>
          <w:b/>
          <w:bCs/>
        </w:rPr>
        <w:t>Cleaned Datasets:</w:t>
      </w:r>
    </w:p>
    <w:p w14:paraId="119C3A01" w14:textId="08ABA824" w:rsidR="002E0B2E" w:rsidRPr="002E0B2E" w:rsidRDefault="002E0B2E" w:rsidP="002E0B2E">
      <w:pPr>
        <w:numPr>
          <w:ilvl w:val="0"/>
          <w:numId w:val="19"/>
        </w:numPr>
      </w:pPr>
      <w:r w:rsidRPr="002E0B2E">
        <w:t>Processed CSV files with cleaned and transformed data used for analysis and model training.</w:t>
      </w:r>
      <w:r>
        <w:t xml:space="preserve"> This is crucial as the model expects a specific product. </w:t>
      </w:r>
    </w:p>
    <w:p w14:paraId="3169F0C9" w14:textId="77777777" w:rsidR="002E0B2E" w:rsidRPr="002E0B2E" w:rsidRDefault="002E0B2E" w:rsidP="002E0B2E">
      <w:r w:rsidRPr="002E0B2E">
        <w:rPr>
          <w:b/>
          <w:bCs/>
        </w:rPr>
        <w:t>Code and Executable Files:</w:t>
      </w:r>
    </w:p>
    <w:p w14:paraId="4847203E" w14:textId="4AAABF92" w:rsidR="002E0B2E" w:rsidRPr="002E0B2E" w:rsidRDefault="008833F3" w:rsidP="002E0B2E">
      <w:pPr>
        <w:numPr>
          <w:ilvl w:val="0"/>
          <w:numId w:val="20"/>
        </w:numPr>
      </w:pPr>
      <w:r>
        <w:t>I used a chrome extension called ‘Table Capture’ to scrape the data from one of the websites.</w:t>
      </w:r>
    </w:p>
    <w:p w14:paraId="6BACC077" w14:textId="42613004" w:rsidR="002E0B2E" w:rsidRPr="002E0B2E" w:rsidRDefault="008833F3" w:rsidP="002E0B2E">
      <w:pPr>
        <w:numPr>
          <w:ilvl w:val="0"/>
          <w:numId w:val="20"/>
        </w:numPr>
      </w:pPr>
      <w:r>
        <w:lastRenderedPageBreak/>
        <w:t>See below for the preprocessing code</w:t>
      </w:r>
    </w:p>
    <w:p w14:paraId="5D607C2E" w14:textId="46936993" w:rsidR="002E0B2E" w:rsidRPr="001B5BE5" w:rsidRDefault="002E0B2E" w:rsidP="002E0B2E">
      <w:pPr>
        <w:rPr>
          <w:rFonts w:asciiTheme="majorHAnsi" w:hAnsiTheme="majorHAnsi"/>
          <w:b/>
          <w:bCs/>
          <w:sz w:val="28"/>
          <w:szCs w:val="28"/>
          <w:rPrChange w:id="17" w:author="Abraham Molina" w:date="2024-06-07T10:42:00Z" w16du:dateUtc="2024-06-07T15:42:00Z">
            <w:rPr>
              <w:b/>
              <w:bCs/>
            </w:rPr>
          </w:rPrChange>
        </w:rPr>
      </w:pPr>
      <w:r w:rsidRPr="001B5BE5">
        <w:rPr>
          <w:rFonts w:asciiTheme="majorHAnsi" w:hAnsiTheme="majorHAnsi"/>
          <w:b/>
          <w:bCs/>
          <w:sz w:val="28"/>
          <w:szCs w:val="28"/>
          <w:rPrChange w:id="18" w:author="Abraham Molina" w:date="2024-06-07T10:42:00Z" w16du:dateUtc="2024-06-07T15:42:00Z">
            <w:rPr>
              <w:b/>
              <w:bCs/>
            </w:rPr>
          </w:rPrChange>
        </w:rPr>
        <w:t>Code for Data Analysis and Product Construction</w:t>
      </w:r>
      <w:ins w:id="19" w:author="Abraham Molina" w:date="2024-06-07T10:42:00Z" w16du:dateUtc="2024-06-07T15:42:00Z">
        <w:r w:rsidR="001B5BE5" w:rsidRPr="001B5BE5">
          <w:rPr>
            <w:rFonts w:asciiTheme="majorHAnsi" w:hAnsiTheme="majorHAnsi"/>
            <w:b/>
            <w:bCs/>
            <w:sz w:val="28"/>
            <w:szCs w:val="28"/>
            <w:rPrChange w:id="20" w:author="Abraham Molina" w:date="2024-06-07T10:42:00Z" w16du:dateUtc="2024-06-07T15:42:00Z">
              <w:rPr>
                <w:b/>
                <w:bCs/>
              </w:rPr>
            </w:rPrChange>
          </w:rPr>
          <w:t xml:space="preserve"> -</w:t>
        </w:r>
      </w:ins>
    </w:p>
    <w:p w14:paraId="36B56FC2" w14:textId="0AA63BC3" w:rsidR="003F4161" w:rsidRPr="007B4482" w:rsidRDefault="002E0B2E" w:rsidP="00D656CC">
      <w:r w:rsidRPr="002E0B2E">
        <w:rPr>
          <w:b/>
          <w:bCs/>
        </w:rPr>
        <w:t>Preprocessing Code</w:t>
      </w:r>
      <w:ins w:id="21" w:author="Abraham Molina" w:date="2024-06-07T10:41:00Z" w16du:dateUtc="2024-06-07T15:41:00Z">
        <w:r w:rsidR="001B5BE5">
          <w:rPr>
            <w:b/>
            <w:bCs/>
          </w:rPr>
          <w:t>:</w:t>
        </w:r>
      </w:ins>
      <w:del w:id="22" w:author="Abraham Molina" w:date="2024-06-07T10:41:00Z" w16du:dateUtc="2024-06-07T15:41:00Z">
        <w:r w:rsidRPr="002E0B2E" w:rsidDel="001B5BE5">
          <w:rPr>
            <w:b/>
            <w:bCs/>
          </w:rPr>
          <w:delText>:</w:delText>
        </w:r>
      </w:del>
    </w:p>
    <w:p w14:paraId="73025F02" w14:textId="77777777" w:rsidR="0007543F" w:rsidRPr="0007543F" w:rsidRDefault="0007543F" w:rsidP="0007543F">
      <w:pPr>
        <w:shd w:val="clear" w:color="auto" w:fill="1F1F1F"/>
        <w:spacing w:after="0" w:line="285" w:lineRule="atLeast"/>
        <w:rPr>
          <w:ins w:id="23" w:author="Abraham Molina" w:date="2024-06-10T13:18:00Z" w16du:dateUtc="2024-06-10T18:18:00Z"/>
          <w:rFonts w:ascii="Consolas" w:eastAsia="Times New Roman" w:hAnsi="Consolas" w:cs="Times New Roman"/>
          <w:color w:val="CCCCCC"/>
          <w:sz w:val="21"/>
          <w:szCs w:val="21"/>
        </w:rPr>
      </w:pPr>
      <w:ins w:id="24" w:author="Abraham Molina" w:date="2024-06-10T13:18:00Z" w16du:dateUtc="2024-06-10T18:18:00Z">
        <w:r w:rsidRPr="0007543F">
          <w:rPr>
            <w:rFonts w:ascii="Consolas" w:eastAsia="Times New Roman" w:hAnsi="Consolas" w:cs="Times New Roman"/>
            <w:color w:val="569CD6"/>
            <w:sz w:val="21"/>
            <w:szCs w:val="21"/>
          </w:rPr>
          <w:t>def</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preprocess</w:t>
        </w:r>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file_path</w:t>
        </w:r>
        <w:proofErr w:type="spellEnd"/>
        <w:r w:rsidRPr="0007543F">
          <w:rPr>
            <w:rFonts w:ascii="Consolas" w:eastAsia="Times New Roman" w:hAnsi="Consolas" w:cs="Times New Roman"/>
            <w:color w:val="CCCCCC"/>
            <w:sz w:val="21"/>
            <w:szCs w:val="21"/>
          </w:rPr>
          <w:t>):</w:t>
        </w:r>
      </w:ins>
    </w:p>
    <w:p w14:paraId="3D03C643" w14:textId="77777777" w:rsidR="0007543F" w:rsidRPr="0007543F" w:rsidRDefault="0007543F" w:rsidP="0007543F">
      <w:pPr>
        <w:shd w:val="clear" w:color="auto" w:fill="1F1F1F"/>
        <w:spacing w:after="0" w:line="285" w:lineRule="atLeast"/>
        <w:rPr>
          <w:ins w:id="25" w:author="Abraham Molina" w:date="2024-06-10T13:18:00Z" w16du:dateUtc="2024-06-10T18:18:00Z"/>
          <w:rFonts w:ascii="Consolas" w:eastAsia="Times New Roman" w:hAnsi="Consolas" w:cs="Times New Roman"/>
          <w:color w:val="CCCCCC"/>
          <w:sz w:val="21"/>
          <w:szCs w:val="21"/>
        </w:rPr>
      </w:pPr>
      <w:ins w:id="26" w:author="Abraham Molina" w:date="2024-06-10T13:18:00Z" w16du:dateUtc="2024-06-10T18:18:00Z">
        <w:r w:rsidRPr="0007543F">
          <w:rPr>
            <w:rFonts w:ascii="Consolas" w:eastAsia="Times New Roman" w:hAnsi="Consolas" w:cs="Times New Roman"/>
            <w:color w:val="CCCCCC"/>
            <w:sz w:val="21"/>
            <w:szCs w:val="21"/>
          </w:rPr>
          <w:t xml:space="preserve">    </w:t>
        </w:r>
      </w:ins>
    </w:p>
    <w:p w14:paraId="54D9DFF7" w14:textId="77777777" w:rsidR="0007543F" w:rsidRPr="0007543F" w:rsidRDefault="0007543F" w:rsidP="0007543F">
      <w:pPr>
        <w:shd w:val="clear" w:color="auto" w:fill="1F1F1F"/>
        <w:spacing w:after="0" w:line="285" w:lineRule="atLeast"/>
        <w:rPr>
          <w:ins w:id="27" w:author="Abraham Molina" w:date="2024-06-10T13:18:00Z" w16du:dateUtc="2024-06-10T18:18:00Z"/>
          <w:rFonts w:ascii="Consolas" w:eastAsia="Times New Roman" w:hAnsi="Consolas" w:cs="Times New Roman"/>
          <w:color w:val="CCCCCC"/>
          <w:sz w:val="21"/>
          <w:szCs w:val="21"/>
        </w:rPr>
      </w:pPr>
      <w:ins w:id="28"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read</w:t>
        </w:r>
        <w:proofErr w:type="gramEnd"/>
        <w:r w:rsidRPr="0007543F">
          <w:rPr>
            <w:rFonts w:ascii="Consolas" w:eastAsia="Times New Roman" w:hAnsi="Consolas" w:cs="Times New Roman"/>
            <w:color w:val="6A9955"/>
            <w:sz w:val="21"/>
            <w:szCs w:val="21"/>
          </w:rPr>
          <w:t xml:space="preserve"> csv</w:t>
        </w:r>
      </w:ins>
    </w:p>
    <w:p w14:paraId="4571E896" w14:textId="77777777" w:rsidR="0007543F" w:rsidRPr="0007543F" w:rsidRDefault="0007543F" w:rsidP="0007543F">
      <w:pPr>
        <w:shd w:val="clear" w:color="auto" w:fill="1F1F1F"/>
        <w:spacing w:after="0" w:line="285" w:lineRule="atLeast"/>
        <w:rPr>
          <w:ins w:id="29" w:author="Abraham Molina" w:date="2024-06-10T13:18:00Z" w16du:dateUtc="2024-06-10T18:18:00Z"/>
          <w:rFonts w:ascii="Consolas" w:eastAsia="Times New Roman" w:hAnsi="Consolas" w:cs="Times New Roman"/>
          <w:color w:val="CCCCCC"/>
          <w:sz w:val="21"/>
          <w:szCs w:val="21"/>
        </w:rPr>
      </w:pPr>
      <w:ins w:id="30"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4EC9B0"/>
            <w:sz w:val="21"/>
            <w:szCs w:val="21"/>
          </w:rPr>
          <w:t>pandas</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read</w:t>
        </w:r>
        <w:proofErr w:type="gramEnd"/>
        <w:r w:rsidRPr="0007543F">
          <w:rPr>
            <w:rFonts w:ascii="Consolas" w:eastAsia="Times New Roman" w:hAnsi="Consolas" w:cs="Times New Roman"/>
            <w:color w:val="DCDCAA"/>
            <w:sz w:val="21"/>
            <w:szCs w:val="21"/>
          </w:rPr>
          <w:t>_csv</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file_path</w:t>
        </w:r>
        <w:proofErr w:type="spellEnd"/>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parse_dates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'Date'</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dtype</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4EC9B0"/>
            <w:sz w:val="21"/>
            <w:szCs w:val="21"/>
          </w:rPr>
          <w:t>str</w:t>
        </w:r>
        <w:r w:rsidRPr="0007543F">
          <w:rPr>
            <w:rFonts w:ascii="Consolas" w:eastAsia="Times New Roman" w:hAnsi="Consolas" w:cs="Times New Roman"/>
            <w:color w:val="CCCCCC"/>
            <w:sz w:val="21"/>
            <w:szCs w:val="21"/>
          </w:rPr>
          <w:t>})</w:t>
        </w:r>
      </w:ins>
    </w:p>
    <w:p w14:paraId="3DF4A4E0" w14:textId="77777777" w:rsidR="0007543F" w:rsidRPr="0007543F" w:rsidRDefault="0007543F" w:rsidP="0007543F">
      <w:pPr>
        <w:shd w:val="clear" w:color="auto" w:fill="1F1F1F"/>
        <w:spacing w:after="0" w:line="285" w:lineRule="atLeast"/>
        <w:rPr>
          <w:ins w:id="31" w:author="Abraham Molina" w:date="2024-06-10T13:18:00Z" w16du:dateUtc="2024-06-10T18:18:00Z"/>
          <w:rFonts w:ascii="Consolas" w:eastAsia="Times New Roman" w:hAnsi="Consolas" w:cs="Times New Roman"/>
          <w:color w:val="CCCCCC"/>
          <w:sz w:val="21"/>
          <w:szCs w:val="21"/>
        </w:rPr>
      </w:pPr>
    </w:p>
    <w:p w14:paraId="6D65EBCE" w14:textId="77777777" w:rsidR="0007543F" w:rsidRPr="0007543F" w:rsidRDefault="0007543F" w:rsidP="0007543F">
      <w:pPr>
        <w:shd w:val="clear" w:color="auto" w:fill="1F1F1F"/>
        <w:spacing w:after="0" w:line="285" w:lineRule="atLeast"/>
        <w:rPr>
          <w:ins w:id="32" w:author="Abraham Molina" w:date="2024-06-10T13:18:00Z" w16du:dateUtc="2024-06-10T18:18:00Z"/>
          <w:rFonts w:ascii="Consolas" w:eastAsia="Times New Roman" w:hAnsi="Consolas" w:cs="Times New Roman"/>
          <w:color w:val="CCCCCC"/>
          <w:sz w:val="21"/>
          <w:szCs w:val="21"/>
        </w:rPr>
      </w:pPr>
      <w:ins w:id="33"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split</w:t>
        </w:r>
        <w:proofErr w:type="gramEnd"/>
        <w:r w:rsidRPr="0007543F">
          <w:rPr>
            <w:rFonts w:ascii="Consolas" w:eastAsia="Times New Roman" w:hAnsi="Consolas" w:cs="Times New Roman"/>
            <w:color w:val="6A9955"/>
            <w:sz w:val="21"/>
            <w:szCs w:val="21"/>
          </w:rPr>
          <w:t xml:space="preserve"> the result and point diff from the W/L column</w:t>
        </w:r>
      </w:ins>
    </w:p>
    <w:p w14:paraId="7A143425" w14:textId="77777777" w:rsidR="0007543F" w:rsidRPr="0007543F" w:rsidRDefault="0007543F" w:rsidP="0007543F">
      <w:pPr>
        <w:shd w:val="clear" w:color="auto" w:fill="1F1F1F"/>
        <w:spacing w:after="0" w:line="285" w:lineRule="atLeast"/>
        <w:ind w:left="450" w:hanging="450"/>
        <w:rPr>
          <w:ins w:id="34" w:author="Abraham Molina" w:date="2024-06-10T13:18:00Z" w16du:dateUtc="2024-06-10T18:18:00Z"/>
          <w:rFonts w:ascii="Consolas" w:eastAsia="Times New Roman" w:hAnsi="Consolas" w:cs="Times New Roman"/>
          <w:color w:val="CCCCCC"/>
          <w:sz w:val="21"/>
          <w:szCs w:val="21"/>
        </w:rPr>
        <w:pPrChange w:id="35" w:author="Abraham Molina" w:date="2024-06-10T13:18:00Z" w16du:dateUtc="2024-06-10T18:18:00Z">
          <w:pPr>
            <w:shd w:val="clear" w:color="auto" w:fill="1F1F1F"/>
            <w:spacing w:after="0" w:line="285" w:lineRule="atLeast"/>
          </w:pPr>
        </w:pPrChange>
      </w:pPr>
      <w:ins w:id="3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'Result'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Point_Diff</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'W/L'</w:t>
        </w:r>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str</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extract</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569CD6"/>
            <w:sz w:val="21"/>
            <w:szCs w:val="21"/>
          </w:rPr>
          <w:t>r</w:t>
        </w:r>
        <w:r w:rsidRPr="0007543F">
          <w:rPr>
            <w:rFonts w:ascii="Consolas" w:eastAsia="Times New Roman" w:hAnsi="Consolas" w:cs="Times New Roman"/>
            <w:color w:val="D16969"/>
            <w:sz w:val="21"/>
            <w:szCs w:val="21"/>
          </w:rPr>
          <w:t>'</w:t>
        </w:r>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D16969"/>
            <w:sz w:val="21"/>
            <w:szCs w:val="21"/>
          </w:rPr>
          <w:t>WL</w:t>
        </w:r>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D16969"/>
            <w:sz w:val="21"/>
            <w:szCs w:val="21"/>
          </w:rPr>
          <w:t>\s</w:t>
        </w:r>
        <w:r w:rsidRPr="0007543F">
          <w:rPr>
            <w:rFonts w:ascii="Consolas" w:eastAsia="Times New Roman" w:hAnsi="Consolas" w:cs="Times New Roman"/>
            <w:color w:val="D7BA7D"/>
            <w:sz w:val="21"/>
            <w:szCs w:val="21"/>
          </w:rPr>
          <w:t>*\(</w:t>
        </w:r>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D16969"/>
            <w:sz w:val="21"/>
            <w:szCs w:val="21"/>
          </w:rPr>
          <w:t>-+</w:t>
        </w:r>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D7BA7D"/>
            <w:sz w:val="21"/>
            <w:szCs w:val="21"/>
          </w:rPr>
          <w:t>?</w:t>
        </w:r>
        <w:r w:rsidRPr="0007543F">
          <w:rPr>
            <w:rFonts w:ascii="Consolas" w:eastAsia="Times New Roman" w:hAnsi="Consolas" w:cs="Times New Roman"/>
            <w:color w:val="D16969"/>
            <w:sz w:val="21"/>
            <w:szCs w:val="21"/>
          </w:rPr>
          <w:t>\d</w:t>
        </w:r>
        <w:r w:rsidRPr="0007543F">
          <w:rPr>
            <w:rFonts w:ascii="Consolas" w:eastAsia="Times New Roman" w:hAnsi="Consolas" w:cs="Times New Roman"/>
            <w:color w:val="D7BA7D"/>
            <w:sz w:val="21"/>
            <w:szCs w:val="21"/>
          </w:rPr>
          <w:t>+</w:t>
        </w:r>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D7BA7D"/>
            <w:sz w:val="21"/>
            <w:szCs w:val="21"/>
          </w:rPr>
          <w:t>\)?</w:t>
        </w:r>
        <w:r w:rsidRPr="0007543F">
          <w:rPr>
            <w:rFonts w:ascii="Consolas" w:eastAsia="Times New Roman" w:hAnsi="Consolas" w:cs="Times New Roman"/>
            <w:color w:val="D16969"/>
            <w:sz w:val="21"/>
            <w:szCs w:val="21"/>
          </w:rPr>
          <w:t>'</w:t>
        </w:r>
        <w:r w:rsidRPr="0007543F">
          <w:rPr>
            <w:rFonts w:ascii="Consolas" w:eastAsia="Times New Roman" w:hAnsi="Consolas" w:cs="Times New Roman"/>
            <w:color w:val="CCCCCC"/>
            <w:sz w:val="21"/>
            <w:szCs w:val="21"/>
          </w:rPr>
          <w:t>)</w:t>
        </w:r>
      </w:ins>
    </w:p>
    <w:p w14:paraId="74216873" w14:textId="77777777" w:rsidR="0007543F" w:rsidRPr="0007543F" w:rsidRDefault="0007543F" w:rsidP="0007543F">
      <w:pPr>
        <w:shd w:val="clear" w:color="auto" w:fill="1F1F1F"/>
        <w:spacing w:after="0" w:line="285" w:lineRule="atLeast"/>
        <w:rPr>
          <w:ins w:id="37" w:author="Abraham Molina" w:date="2024-06-10T13:18:00Z" w16du:dateUtc="2024-06-10T18:18:00Z"/>
          <w:rFonts w:ascii="Consolas" w:eastAsia="Times New Roman" w:hAnsi="Consolas" w:cs="Times New Roman"/>
          <w:color w:val="CCCCCC"/>
          <w:sz w:val="21"/>
          <w:szCs w:val="21"/>
        </w:rPr>
      </w:pPr>
    </w:p>
    <w:p w14:paraId="40B0EB1B" w14:textId="77777777" w:rsidR="0007543F" w:rsidRPr="0007543F" w:rsidRDefault="0007543F" w:rsidP="0007543F">
      <w:pPr>
        <w:shd w:val="clear" w:color="auto" w:fill="1F1F1F"/>
        <w:spacing w:after="0" w:line="285" w:lineRule="atLeast"/>
        <w:rPr>
          <w:ins w:id="38" w:author="Abraham Molina" w:date="2024-06-10T13:18:00Z" w16du:dateUtc="2024-06-10T18:18:00Z"/>
          <w:rFonts w:ascii="Consolas" w:eastAsia="Times New Roman" w:hAnsi="Consolas" w:cs="Times New Roman"/>
          <w:color w:val="CCCCCC"/>
          <w:sz w:val="21"/>
          <w:szCs w:val="21"/>
        </w:rPr>
      </w:pPr>
      <w:ins w:id="39"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drop</w:t>
        </w:r>
        <w:proofErr w:type="gramEnd"/>
        <w:r w:rsidRPr="0007543F">
          <w:rPr>
            <w:rFonts w:ascii="Consolas" w:eastAsia="Times New Roman" w:hAnsi="Consolas" w:cs="Times New Roman"/>
            <w:color w:val="6A9955"/>
            <w:sz w:val="21"/>
            <w:szCs w:val="21"/>
          </w:rPr>
          <w:t xml:space="preserve"> </w:t>
        </w:r>
        <w:proofErr w:type="spellStart"/>
        <w:r w:rsidRPr="0007543F">
          <w:rPr>
            <w:rFonts w:ascii="Consolas" w:eastAsia="Times New Roman" w:hAnsi="Consolas" w:cs="Times New Roman"/>
            <w:color w:val="6A9955"/>
            <w:sz w:val="21"/>
            <w:szCs w:val="21"/>
          </w:rPr>
          <w:t>NaNs</w:t>
        </w:r>
        <w:proofErr w:type="spellEnd"/>
        <w:r w:rsidRPr="0007543F">
          <w:rPr>
            <w:rFonts w:ascii="Consolas" w:eastAsia="Times New Roman" w:hAnsi="Consolas" w:cs="Times New Roman"/>
            <w:color w:val="6A9955"/>
            <w:sz w:val="21"/>
            <w:szCs w:val="21"/>
          </w:rPr>
          <w:t xml:space="preserve"> from the MP because the model freaks out if there's any </w:t>
        </w:r>
        <w:proofErr w:type="spellStart"/>
        <w:r w:rsidRPr="0007543F">
          <w:rPr>
            <w:rFonts w:ascii="Consolas" w:eastAsia="Times New Roman" w:hAnsi="Consolas" w:cs="Times New Roman"/>
            <w:color w:val="6A9955"/>
            <w:sz w:val="21"/>
            <w:szCs w:val="21"/>
          </w:rPr>
          <w:t>NaNs</w:t>
        </w:r>
        <w:proofErr w:type="spellEnd"/>
      </w:ins>
    </w:p>
    <w:p w14:paraId="5E3830DD" w14:textId="77777777" w:rsidR="0007543F" w:rsidRPr="0007543F" w:rsidRDefault="0007543F" w:rsidP="0007543F">
      <w:pPr>
        <w:shd w:val="clear" w:color="auto" w:fill="1F1F1F"/>
        <w:spacing w:after="0" w:line="285" w:lineRule="atLeast"/>
        <w:rPr>
          <w:ins w:id="40" w:author="Abraham Molina" w:date="2024-06-10T13:18:00Z" w16du:dateUtc="2024-06-10T18:18:00Z"/>
          <w:rFonts w:ascii="Consolas" w:eastAsia="Times New Roman" w:hAnsi="Consolas" w:cs="Times New Roman"/>
          <w:color w:val="CCCCCC"/>
          <w:sz w:val="21"/>
          <w:szCs w:val="21"/>
        </w:rPr>
      </w:pPr>
      <w:ins w:id="41"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9CDCFE"/>
            <w:sz w:val="21"/>
            <w:szCs w:val="21"/>
          </w:rPr>
          <w:t>df</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dropna</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subset</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w:t>
        </w:r>
      </w:ins>
    </w:p>
    <w:p w14:paraId="2CB7881F" w14:textId="77777777" w:rsidR="0007543F" w:rsidRPr="0007543F" w:rsidRDefault="0007543F" w:rsidP="0007543F">
      <w:pPr>
        <w:shd w:val="clear" w:color="auto" w:fill="1F1F1F"/>
        <w:spacing w:after="0" w:line="285" w:lineRule="atLeast"/>
        <w:rPr>
          <w:ins w:id="42" w:author="Abraham Molina" w:date="2024-06-10T13:18:00Z" w16du:dateUtc="2024-06-10T18:18:00Z"/>
          <w:rFonts w:ascii="Consolas" w:eastAsia="Times New Roman" w:hAnsi="Consolas" w:cs="Times New Roman"/>
          <w:color w:val="CCCCCC"/>
          <w:sz w:val="21"/>
          <w:szCs w:val="21"/>
        </w:rPr>
      </w:pPr>
    </w:p>
    <w:p w14:paraId="17EDCE14" w14:textId="77777777" w:rsidR="0007543F" w:rsidRPr="0007543F" w:rsidRDefault="0007543F" w:rsidP="0007543F">
      <w:pPr>
        <w:shd w:val="clear" w:color="auto" w:fill="1F1F1F"/>
        <w:spacing w:after="0" w:line="285" w:lineRule="atLeast"/>
        <w:rPr>
          <w:ins w:id="43" w:author="Abraham Molina" w:date="2024-06-10T13:18:00Z" w16du:dateUtc="2024-06-10T18:18:00Z"/>
          <w:rFonts w:ascii="Consolas" w:eastAsia="Times New Roman" w:hAnsi="Consolas" w:cs="Times New Roman"/>
          <w:color w:val="CCCCCC"/>
          <w:sz w:val="21"/>
          <w:szCs w:val="21"/>
        </w:rPr>
      </w:pPr>
      <w:ins w:id="44"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drop</w:t>
        </w:r>
        <w:proofErr w:type="gramEnd"/>
        <w:r w:rsidRPr="0007543F">
          <w:rPr>
            <w:rFonts w:ascii="Consolas" w:eastAsia="Times New Roman" w:hAnsi="Consolas" w:cs="Times New Roman"/>
            <w:color w:val="6A9955"/>
            <w:sz w:val="21"/>
            <w:szCs w:val="21"/>
          </w:rPr>
          <w:t xml:space="preserve"> extraneous/old columns</w:t>
        </w:r>
      </w:ins>
    </w:p>
    <w:p w14:paraId="19078D51" w14:textId="77777777" w:rsidR="0007543F" w:rsidRPr="0007543F" w:rsidRDefault="0007543F" w:rsidP="0007543F">
      <w:pPr>
        <w:shd w:val="clear" w:color="auto" w:fill="1F1F1F"/>
        <w:spacing w:after="0" w:line="285" w:lineRule="atLeast"/>
        <w:rPr>
          <w:ins w:id="45" w:author="Abraham Molina" w:date="2024-06-10T13:18:00Z" w16du:dateUtc="2024-06-10T18:18:00Z"/>
          <w:rFonts w:ascii="Consolas" w:eastAsia="Times New Roman" w:hAnsi="Consolas" w:cs="Times New Roman"/>
          <w:color w:val="CCCCCC"/>
          <w:sz w:val="21"/>
          <w:szCs w:val="21"/>
        </w:rPr>
      </w:pPr>
      <w:ins w:id="4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9CDCFE"/>
            <w:sz w:val="21"/>
            <w:szCs w:val="21"/>
          </w:rPr>
          <w:t>df</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drop</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columns</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Rk</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'G'</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'Age'</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'Tm'</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'W/L'</w:t>
        </w:r>
        <w:r w:rsidRPr="0007543F">
          <w:rPr>
            <w:rFonts w:ascii="Consolas" w:eastAsia="Times New Roman" w:hAnsi="Consolas" w:cs="Times New Roman"/>
            <w:color w:val="CCCCCC"/>
            <w:sz w:val="21"/>
            <w:szCs w:val="21"/>
          </w:rPr>
          <w:t>])</w:t>
        </w:r>
      </w:ins>
    </w:p>
    <w:p w14:paraId="51C50ACE" w14:textId="77777777" w:rsidR="0007543F" w:rsidRPr="0007543F" w:rsidRDefault="0007543F" w:rsidP="0007543F">
      <w:pPr>
        <w:shd w:val="clear" w:color="auto" w:fill="1F1F1F"/>
        <w:spacing w:after="0" w:line="285" w:lineRule="atLeast"/>
        <w:rPr>
          <w:ins w:id="47" w:author="Abraham Molina" w:date="2024-06-10T13:18:00Z" w16du:dateUtc="2024-06-10T18:18:00Z"/>
          <w:rFonts w:ascii="Consolas" w:eastAsia="Times New Roman" w:hAnsi="Consolas" w:cs="Times New Roman"/>
          <w:color w:val="CCCCCC"/>
          <w:sz w:val="21"/>
          <w:szCs w:val="21"/>
        </w:rPr>
      </w:pPr>
    </w:p>
    <w:p w14:paraId="0F3C6B63" w14:textId="77777777" w:rsidR="0007543F" w:rsidRPr="0007543F" w:rsidRDefault="0007543F" w:rsidP="0007543F">
      <w:pPr>
        <w:shd w:val="clear" w:color="auto" w:fill="1F1F1F"/>
        <w:spacing w:after="0" w:line="285" w:lineRule="atLeast"/>
        <w:rPr>
          <w:ins w:id="48" w:author="Abraham Molina" w:date="2024-06-10T13:18:00Z" w16du:dateUtc="2024-06-10T18:18:00Z"/>
          <w:rFonts w:ascii="Consolas" w:eastAsia="Times New Roman" w:hAnsi="Consolas" w:cs="Times New Roman"/>
          <w:color w:val="CCCCCC"/>
          <w:sz w:val="21"/>
          <w:szCs w:val="21"/>
        </w:rPr>
      </w:pPr>
      <w:ins w:id="49"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convert '</w:t>
        </w:r>
        <w:proofErr w:type="spellStart"/>
        <w:r w:rsidRPr="0007543F">
          <w:rPr>
            <w:rFonts w:ascii="Consolas" w:eastAsia="Times New Roman" w:hAnsi="Consolas" w:cs="Times New Roman"/>
            <w:color w:val="6A9955"/>
            <w:sz w:val="21"/>
            <w:szCs w:val="21"/>
          </w:rPr>
          <w:t>Point_Diff</w:t>
        </w:r>
        <w:proofErr w:type="spellEnd"/>
        <w:r w:rsidRPr="0007543F">
          <w:rPr>
            <w:rFonts w:ascii="Consolas" w:eastAsia="Times New Roman" w:hAnsi="Consolas" w:cs="Times New Roman"/>
            <w:color w:val="6A9955"/>
            <w:sz w:val="21"/>
            <w:szCs w:val="21"/>
          </w:rPr>
          <w:t>' to numeric (if applicable)</w:t>
        </w:r>
      </w:ins>
    </w:p>
    <w:p w14:paraId="1BF073AF" w14:textId="77777777" w:rsidR="0007543F" w:rsidRPr="0007543F" w:rsidRDefault="0007543F" w:rsidP="0007543F">
      <w:pPr>
        <w:shd w:val="clear" w:color="auto" w:fill="1F1F1F"/>
        <w:spacing w:after="0" w:line="285" w:lineRule="atLeast"/>
        <w:rPr>
          <w:ins w:id="50" w:author="Abraham Molina" w:date="2024-06-10T13:18:00Z" w16du:dateUtc="2024-06-10T18:18:00Z"/>
          <w:rFonts w:ascii="Consolas" w:eastAsia="Times New Roman" w:hAnsi="Consolas" w:cs="Times New Roman"/>
          <w:color w:val="CCCCCC"/>
          <w:sz w:val="21"/>
          <w:szCs w:val="21"/>
        </w:rPr>
      </w:pPr>
      <w:ins w:id="51"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Point_Diff</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4EC9B0"/>
            <w:sz w:val="21"/>
            <w:szCs w:val="21"/>
          </w:rPr>
          <w:t>pandas</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to_numeric</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Point_Diff</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9CDCFE"/>
            <w:sz w:val="21"/>
            <w:szCs w:val="21"/>
          </w:rPr>
          <w:t>errors</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E9178"/>
            <w:sz w:val="21"/>
            <w:szCs w:val="21"/>
          </w:rPr>
          <w:t>'coerce'</w:t>
        </w:r>
        <w:r w:rsidRPr="0007543F">
          <w:rPr>
            <w:rFonts w:ascii="Consolas" w:eastAsia="Times New Roman" w:hAnsi="Consolas" w:cs="Times New Roman"/>
            <w:color w:val="CCCCCC"/>
            <w:sz w:val="21"/>
            <w:szCs w:val="21"/>
          </w:rPr>
          <w:t>)</w:t>
        </w:r>
      </w:ins>
    </w:p>
    <w:p w14:paraId="7292B552" w14:textId="77777777" w:rsidR="0007543F" w:rsidRPr="0007543F" w:rsidRDefault="0007543F" w:rsidP="0007543F">
      <w:pPr>
        <w:shd w:val="clear" w:color="auto" w:fill="1F1F1F"/>
        <w:spacing w:after="0" w:line="285" w:lineRule="atLeast"/>
        <w:rPr>
          <w:ins w:id="52" w:author="Abraham Molina" w:date="2024-06-10T13:18:00Z" w16du:dateUtc="2024-06-10T18:18:00Z"/>
          <w:rFonts w:ascii="Consolas" w:eastAsia="Times New Roman" w:hAnsi="Consolas" w:cs="Times New Roman"/>
          <w:color w:val="CCCCCC"/>
          <w:sz w:val="21"/>
          <w:szCs w:val="21"/>
        </w:rPr>
      </w:pPr>
    </w:p>
    <w:p w14:paraId="01430633" w14:textId="77777777" w:rsidR="0007543F" w:rsidRPr="0007543F" w:rsidRDefault="0007543F" w:rsidP="0007543F">
      <w:pPr>
        <w:shd w:val="clear" w:color="auto" w:fill="1F1F1F"/>
        <w:spacing w:after="0" w:line="285" w:lineRule="atLeast"/>
        <w:rPr>
          <w:ins w:id="53" w:author="Abraham Molina" w:date="2024-06-10T13:18:00Z" w16du:dateUtc="2024-06-10T18:18:00Z"/>
          <w:rFonts w:ascii="Consolas" w:eastAsia="Times New Roman" w:hAnsi="Consolas" w:cs="Times New Roman"/>
          <w:color w:val="CCCCCC"/>
          <w:sz w:val="21"/>
          <w:szCs w:val="21"/>
        </w:rPr>
      </w:pPr>
      <w:ins w:id="54"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#store encoded data in a dictionary for user reference</w:t>
        </w:r>
      </w:ins>
    </w:p>
    <w:p w14:paraId="03518C4D" w14:textId="77777777" w:rsidR="0007543F" w:rsidRPr="0007543F" w:rsidRDefault="0007543F" w:rsidP="0007543F">
      <w:pPr>
        <w:shd w:val="clear" w:color="auto" w:fill="1F1F1F"/>
        <w:spacing w:after="0" w:line="285" w:lineRule="atLeast"/>
        <w:rPr>
          <w:ins w:id="55" w:author="Abraham Molina" w:date="2024-06-10T13:18:00Z" w16du:dateUtc="2024-06-10T18:18:00Z"/>
          <w:rFonts w:ascii="Consolas" w:eastAsia="Times New Roman" w:hAnsi="Consolas" w:cs="Times New Roman"/>
          <w:color w:val="CCCCCC"/>
          <w:sz w:val="21"/>
          <w:szCs w:val="21"/>
        </w:rPr>
      </w:pPr>
      <w:ins w:id="5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ins>
    </w:p>
    <w:p w14:paraId="6A801B2C" w14:textId="77777777" w:rsidR="0007543F" w:rsidRPr="0007543F" w:rsidRDefault="0007543F" w:rsidP="0007543F">
      <w:pPr>
        <w:shd w:val="clear" w:color="auto" w:fill="1F1F1F"/>
        <w:spacing w:after="0" w:line="285" w:lineRule="atLeast"/>
        <w:rPr>
          <w:ins w:id="57" w:author="Abraham Molina" w:date="2024-06-10T13:18:00Z" w16du:dateUtc="2024-06-10T18:18:00Z"/>
          <w:rFonts w:ascii="Consolas" w:eastAsia="Times New Roman" w:hAnsi="Consolas" w:cs="Times New Roman"/>
          <w:color w:val="CCCCCC"/>
          <w:sz w:val="21"/>
          <w:szCs w:val="21"/>
        </w:rPr>
      </w:pPr>
      <w:ins w:id="58"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'Opp'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4EC9B0"/>
            <w:sz w:val="21"/>
            <w:szCs w:val="21"/>
          </w:rPr>
          <w:t>LabelEncoder</w:t>
        </w:r>
        <w:proofErr w:type="spellEnd"/>
        <w:r w:rsidRPr="0007543F">
          <w:rPr>
            <w:rFonts w:ascii="Consolas" w:eastAsia="Times New Roman" w:hAnsi="Consolas" w:cs="Times New Roman"/>
            <w:color w:val="CCCCCC"/>
            <w:sz w:val="21"/>
            <w:szCs w:val="21"/>
          </w:rPr>
          <w:t>(</w:t>
        </w:r>
        <w:proofErr w:type="gramEnd"/>
        <w:r w:rsidRPr="0007543F">
          <w:rPr>
            <w:rFonts w:ascii="Consolas" w:eastAsia="Times New Roman" w:hAnsi="Consolas" w:cs="Times New Roman"/>
            <w:color w:val="CCCCCC"/>
            <w:sz w:val="21"/>
            <w:szCs w:val="21"/>
          </w:rPr>
          <w:t>)</w:t>
        </w:r>
      </w:ins>
    </w:p>
    <w:p w14:paraId="4F9F4AF9" w14:textId="77777777" w:rsidR="0007543F" w:rsidRPr="0007543F" w:rsidRDefault="0007543F" w:rsidP="0007543F">
      <w:pPr>
        <w:shd w:val="clear" w:color="auto" w:fill="1F1F1F"/>
        <w:spacing w:after="0" w:line="285" w:lineRule="atLeast"/>
        <w:rPr>
          <w:ins w:id="59" w:author="Abraham Molina" w:date="2024-06-10T13:18:00Z" w16du:dateUtc="2024-06-10T18:18:00Z"/>
          <w:rFonts w:ascii="Consolas" w:eastAsia="Times New Roman" w:hAnsi="Consolas" w:cs="Times New Roman"/>
          <w:color w:val="CCCCCC"/>
          <w:sz w:val="21"/>
          <w:szCs w:val="21"/>
        </w:rPr>
      </w:pPr>
      <w:ins w:id="60"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'Result'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4EC9B0"/>
            <w:sz w:val="21"/>
            <w:szCs w:val="21"/>
          </w:rPr>
          <w:t>LabelEncoder</w:t>
        </w:r>
        <w:proofErr w:type="spellEnd"/>
        <w:r w:rsidRPr="0007543F">
          <w:rPr>
            <w:rFonts w:ascii="Consolas" w:eastAsia="Times New Roman" w:hAnsi="Consolas" w:cs="Times New Roman"/>
            <w:color w:val="CCCCCC"/>
            <w:sz w:val="21"/>
            <w:szCs w:val="21"/>
          </w:rPr>
          <w:t>(</w:t>
        </w:r>
        <w:proofErr w:type="gramEnd"/>
        <w:r w:rsidRPr="0007543F">
          <w:rPr>
            <w:rFonts w:ascii="Consolas" w:eastAsia="Times New Roman" w:hAnsi="Consolas" w:cs="Times New Roman"/>
            <w:color w:val="CCCCCC"/>
            <w:sz w:val="21"/>
            <w:szCs w:val="21"/>
          </w:rPr>
          <w:t>)</w:t>
        </w:r>
      </w:ins>
    </w:p>
    <w:p w14:paraId="2D0C17D6" w14:textId="77777777" w:rsidR="0007543F" w:rsidRPr="0007543F" w:rsidRDefault="0007543F" w:rsidP="0007543F">
      <w:pPr>
        <w:shd w:val="clear" w:color="auto" w:fill="1F1F1F"/>
        <w:spacing w:after="0" w:line="285" w:lineRule="atLeast"/>
        <w:rPr>
          <w:ins w:id="61" w:author="Abraham Molina" w:date="2024-06-10T13:18:00Z" w16du:dateUtc="2024-06-10T18:18:00Z"/>
          <w:rFonts w:ascii="Consolas" w:eastAsia="Times New Roman" w:hAnsi="Consolas" w:cs="Times New Roman"/>
          <w:color w:val="CCCCCC"/>
          <w:sz w:val="21"/>
          <w:szCs w:val="21"/>
        </w:rPr>
      </w:pPr>
      <w:ins w:id="62"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'LOC'</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4EC9B0"/>
            <w:sz w:val="21"/>
            <w:szCs w:val="21"/>
          </w:rPr>
          <w:t>LabelEncoder</w:t>
        </w:r>
        <w:proofErr w:type="spellEnd"/>
        <w:r w:rsidRPr="0007543F">
          <w:rPr>
            <w:rFonts w:ascii="Consolas" w:eastAsia="Times New Roman" w:hAnsi="Consolas" w:cs="Times New Roman"/>
            <w:color w:val="CCCCCC"/>
            <w:sz w:val="21"/>
            <w:szCs w:val="21"/>
          </w:rPr>
          <w:t>(</w:t>
        </w:r>
        <w:proofErr w:type="gramEnd"/>
        <w:r w:rsidRPr="0007543F">
          <w:rPr>
            <w:rFonts w:ascii="Consolas" w:eastAsia="Times New Roman" w:hAnsi="Consolas" w:cs="Times New Roman"/>
            <w:color w:val="CCCCCC"/>
            <w:sz w:val="21"/>
            <w:szCs w:val="21"/>
          </w:rPr>
          <w:t>)</w:t>
        </w:r>
      </w:ins>
    </w:p>
    <w:p w14:paraId="43FB3D5D" w14:textId="77777777" w:rsidR="0007543F" w:rsidRPr="0007543F" w:rsidRDefault="0007543F" w:rsidP="0007543F">
      <w:pPr>
        <w:shd w:val="clear" w:color="auto" w:fill="1F1F1F"/>
        <w:spacing w:after="0" w:line="285" w:lineRule="atLeast"/>
        <w:rPr>
          <w:ins w:id="63" w:author="Abraham Molina" w:date="2024-06-10T13:18:00Z" w16du:dateUtc="2024-06-10T18:18:00Z"/>
          <w:rFonts w:ascii="Consolas" w:eastAsia="Times New Roman" w:hAnsi="Consolas" w:cs="Times New Roman"/>
          <w:color w:val="CCCCCC"/>
          <w:sz w:val="21"/>
          <w:szCs w:val="21"/>
        </w:rPr>
      </w:pPr>
      <w:ins w:id="64" w:author="Abraham Molina" w:date="2024-06-10T13:18:00Z" w16du:dateUtc="2024-06-10T18:18:00Z">
        <w:r w:rsidRPr="0007543F">
          <w:rPr>
            <w:rFonts w:ascii="Consolas" w:eastAsia="Times New Roman" w:hAnsi="Consolas" w:cs="Times New Roman"/>
            <w:color w:val="CCCCCC"/>
            <w:sz w:val="21"/>
            <w:szCs w:val="21"/>
          </w:rPr>
          <w:t xml:space="preserve">    </w:t>
        </w:r>
      </w:ins>
    </w:p>
    <w:p w14:paraId="186E03B6" w14:textId="77777777" w:rsidR="0007543F" w:rsidRPr="0007543F" w:rsidRDefault="0007543F" w:rsidP="0007543F">
      <w:pPr>
        <w:shd w:val="clear" w:color="auto" w:fill="1F1F1F"/>
        <w:spacing w:after="0" w:line="285" w:lineRule="atLeast"/>
        <w:rPr>
          <w:ins w:id="65" w:author="Abraham Molina" w:date="2024-06-10T13:18:00Z" w16du:dateUtc="2024-06-10T18:18:00Z"/>
          <w:rFonts w:ascii="Consolas" w:eastAsia="Times New Roman" w:hAnsi="Consolas" w:cs="Times New Roman"/>
          <w:color w:val="CCCCCC"/>
          <w:sz w:val="21"/>
          <w:szCs w:val="21"/>
        </w:rPr>
      </w:pPr>
      <w:ins w:id="66"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encode</w:t>
        </w:r>
        <w:proofErr w:type="gramEnd"/>
        <w:r w:rsidRPr="0007543F">
          <w:rPr>
            <w:rFonts w:ascii="Consolas" w:eastAsia="Times New Roman" w:hAnsi="Consolas" w:cs="Times New Roman"/>
            <w:color w:val="6A9955"/>
            <w:sz w:val="21"/>
            <w:szCs w:val="21"/>
          </w:rPr>
          <w:t xml:space="preserve"> data that must be in </w:t>
        </w:r>
        <w:proofErr w:type="spellStart"/>
        <w:r w:rsidRPr="0007543F">
          <w:rPr>
            <w:rFonts w:ascii="Consolas" w:eastAsia="Times New Roman" w:hAnsi="Consolas" w:cs="Times New Roman"/>
            <w:color w:val="6A9955"/>
            <w:sz w:val="21"/>
            <w:szCs w:val="21"/>
          </w:rPr>
          <w:t>boolean</w:t>
        </w:r>
        <w:proofErr w:type="spellEnd"/>
        <w:r w:rsidRPr="0007543F">
          <w:rPr>
            <w:rFonts w:ascii="Consolas" w:eastAsia="Times New Roman" w:hAnsi="Consolas" w:cs="Times New Roman"/>
            <w:color w:val="6A9955"/>
            <w:sz w:val="21"/>
            <w:szCs w:val="21"/>
          </w:rPr>
          <w:t xml:space="preserve"> format (W/L must be 0 or 1, etc.) </w:t>
        </w:r>
      </w:ins>
    </w:p>
    <w:p w14:paraId="4F91184F" w14:textId="77777777" w:rsidR="0007543F" w:rsidRPr="0007543F" w:rsidRDefault="0007543F" w:rsidP="0007543F">
      <w:pPr>
        <w:shd w:val="clear" w:color="auto" w:fill="1F1F1F"/>
        <w:spacing w:after="0" w:line="285" w:lineRule="atLeast"/>
        <w:rPr>
          <w:ins w:id="67" w:author="Abraham Molina" w:date="2024-06-10T13:18:00Z" w16du:dateUtc="2024-06-10T18:18:00Z"/>
          <w:rFonts w:ascii="Consolas" w:eastAsia="Times New Roman" w:hAnsi="Consolas" w:cs="Times New Roman"/>
          <w:color w:val="CCCCCC"/>
          <w:sz w:val="21"/>
          <w:szCs w:val="21"/>
        </w:rPr>
      </w:pPr>
      <w:ins w:id="68"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LOC_encoded</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'LOC'</w:t>
        </w:r>
        <w:proofErr w:type="gramStart"/>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fit</w:t>
        </w:r>
        <w:proofErr w:type="gramEnd"/>
        <w:r w:rsidRPr="0007543F">
          <w:rPr>
            <w:rFonts w:ascii="Consolas" w:eastAsia="Times New Roman" w:hAnsi="Consolas" w:cs="Times New Roman"/>
            <w:color w:val="DCDCAA"/>
            <w:sz w:val="21"/>
            <w:szCs w:val="21"/>
          </w:rPr>
          <w:t>_transform</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'LOC'</w:t>
        </w:r>
        <w:r w:rsidRPr="0007543F">
          <w:rPr>
            <w:rFonts w:ascii="Consolas" w:eastAsia="Times New Roman" w:hAnsi="Consolas" w:cs="Times New Roman"/>
            <w:color w:val="CCCCCC"/>
            <w:sz w:val="21"/>
            <w:szCs w:val="21"/>
          </w:rPr>
          <w:t>])</w:t>
        </w:r>
      </w:ins>
    </w:p>
    <w:p w14:paraId="0C5E7B93" w14:textId="77777777" w:rsidR="0007543F" w:rsidRPr="0007543F" w:rsidRDefault="0007543F" w:rsidP="0007543F">
      <w:pPr>
        <w:shd w:val="clear" w:color="auto" w:fill="1F1F1F"/>
        <w:spacing w:after="0" w:line="285" w:lineRule="atLeast"/>
        <w:rPr>
          <w:ins w:id="69" w:author="Abraham Molina" w:date="2024-06-10T13:18:00Z" w16du:dateUtc="2024-06-10T18:18:00Z"/>
          <w:rFonts w:ascii="Consolas" w:eastAsia="Times New Roman" w:hAnsi="Consolas" w:cs="Times New Roman"/>
          <w:color w:val="CCCCCC"/>
          <w:sz w:val="21"/>
          <w:szCs w:val="21"/>
        </w:rPr>
      </w:pPr>
      <w:ins w:id="70"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Opp_encoded</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'Opp'</w:t>
        </w:r>
        <w:proofErr w:type="gramStart"/>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fit</w:t>
        </w:r>
        <w:proofErr w:type="gramEnd"/>
        <w:r w:rsidRPr="0007543F">
          <w:rPr>
            <w:rFonts w:ascii="Consolas" w:eastAsia="Times New Roman" w:hAnsi="Consolas" w:cs="Times New Roman"/>
            <w:color w:val="DCDCAA"/>
            <w:sz w:val="21"/>
            <w:szCs w:val="21"/>
          </w:rPr>
          <w:t>_transform</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'Opp'</w:t>
        </w:r>
        <w:r w:rsidRPr="0007543F">
          <w:rPr>
            <w:rFonts w:ascii="Consolas" w:eastAsia="Times New Roman" w:hAnsi="Consolas" w:cs="Times New Roman"/>
            <w:color w:val="CCCCCC"/>
            <w:sz w:val="21"/>
            <w:szCs w:val="21"/>
          </w:rPr>
          <w:t>])</w:t>
        </w:r>
      </w:ins>
    </w:p>
    <w:p w14:paraId="1FB766F5" w14:textId="77777777" w:rsidR="0007543F" w:rsidRPr="0007543F" w:rsidRDefault="0007543F" w:rsidP="0007543F">
      <w:pPr>
        <w:shd w:val="clear" w:color="auto" w:fill="1F1F1F"/>
        <w:spacing w:after="0" w:line="285" w:lineRule="atLeast"/>
        <w:rPr>
          <w:ins w:id="71" w:author="Abraham Molina" w:date="2024-06-10T13:18:00Z" w16du:dateUtc="2024-06-10T18:18:00Z"/>
          <w:rFonts w:ascii="Consolas" w:eastAsia="Times New Roman" w:hAnsi="Consolas" w:cs="Times New Roman"/>
          <w:color w:val="CCCCCC"/>
          <w:sz w:val="21"/>
          <w:szCs w:val="21"/>
        </w:rPr>
      </w:pPr>
      <w:ins w:id="72"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Result_enc</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'Result'</w:t>
        </w:r>
        <w:proofErr w:type="gramStart"/>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fit</w:t>
        </w:r>
        <w:proofErr w:type="gramEnd"/>
        <w:r w:rsidRPr="0007543F">
          <w:rPr>
            <w:rFonts w:ascii="Consolas" w:eastAsia="Times New Roman" w:hAnsi="Consolas" w:cs="Times New Roman"/>
            <w:color w:val="DCDCAA"/>
            <w:sz w:val="21"/>
            <w:szCs w:val="21"/>
          </w:rPr>
          <w:t>_transform</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'Result'</w:t>
        </w:r>
        <w:r w:rsidRPr="0007543F">
          <w:rPr>
            <w:rFonts w:ascii="Consolas" w:eastAsia="Times New Roman" w:hAnsi="Consolas" w:cs="Times New Roman"/>
            <w:color w:val="CCCCCC"/>
            <w:sz w:val="21"/>
            <w:szCs w:val="21"/>
          </w:rPr>
          <w:t>])</w:t>
        </w:r>
      </w:ins>
    </w:p>
    <w:p w14:paraId="59F59374" w14:textId="77777777" w:rsidR="0007543F" w:rsidRPr="0007543F" w:rsidRDefault="0007543F" w:rsidP="0007543F">
      <w:pPr>
        <w:shd w:val="clear" w:color="auto" w:fill="1F1F1F"/>
        <w:spacing w:after="0" w:line="285" w:lineRule="atLeast"/>
        <w:rPr>
          <w:ins w:id="73" w:author="Abraham Molina" w:date="2024-06-10T13:18:00Z" w16du:dateUtc="2024-06-10T18:18:00Z"/>
          <w:rFonts w:ascii="Consolas" w:eastAsia="Times New Roman" w:hAnsi="Consolas" w:cs="Times New Roman"/>
          <w:color w:val="CCCCCC"/>
          <w:sz w:val="21"/>
          <w:szCs w:val="21"/>
        </w:rPr>
      </w:pPr>
    </w:p>
    <w:p w14:paraId="3D26A9CC" w14:textId="77777777" w:rsidR="0007543F" w:rsidRPr="0007543F" w:rsidRDefault="0007543F" w:rsidP="0007543F">
      <w:pPr>
        <w:shd w:val="clear" w:color="auto" w:fill="1F1F1F"/>
        <w:spacing w:after="0" w:line="285" w:lineRule="atLeast"/>
        <w:rPr>
          <w:ins w:id="74" w:author="Abraham Molina" w:date="2024-06-10T13:18:00Z" w16du:dateUtc="2024-06-10T18:18:00Z"/>
          <w:rFonts w:ascii="Consolas" w:eastAsia="Times New Roman" w:hAnsi="Consolas" w:cs="Times New Roman"/>
          <w:color w:val="CCCCCC"/>
          <w:sz w:val="21"/>
          <w:szCs w:val="21"/>
        </w:rPr>
      </w:pPr>
      <w:ins w:id="75"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convert</w:t>
        </w:r>
        <w:proofErr w:type="gramEnd"/>
        <w:r w:rsidRPr="0007543F">
          <w:rPr>
            <w:rFonts w:ascii="Consolas" w:eastAsia="Times New Roman" w:hAnsi="Consolas" w:cs="Times New Roman"/>
            <w:color w:val="6A9955"/>
            <w:sz w:val="21"/>
            <w:szCs w:val="21"/>
          </w:rPr>
          <w:t xml:space="preserve"> minutes played to a number and strip colons</w:t>
        </w:r>
      </w:ins>
    </w:p>
    <w:p w14:paraId="0F4CDD17" w14:textId="77777777" w:rsidR="0007543F" w:rsidRPr="0007543F" w:rsidRDefault="0007543F" w:rsidP="0007543F">
      <w:pPr>
        <w:shd w:val="clear" w:color="auto" w:fill="1F1F1F"/>
        <w:spacing w:after="0" w:line="285" w:lineRule="atLeast"/>
        <w:rPr>
          <w:ins w:id="76" w:author="Abraham Molina" w:date="2024-06-10T13:18:00Z" w16du:dateUtc="2024-06-10T18:18:00Z"/>
          <w:rFonts w:ascii="Consolas" w:eastAsia="Times New Roman" w:hAnsi="Consolas" w:cs="Times New Roman"/>
          <w:color w:val="CCCCCC"/>
          <w:sz w:val="21"/>
          <w:szCs w:val="21"/>
        </w:rPr>
      </w:pPr>
      <w:ins w:id="77"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apply</w:t>
        </w:r>
        <w:proofErr w:type="gram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convert_mp_to_minutes</w:t>
        </w:r>
        <w:proofErr w:type="spellEnd"/>
        <w:r w:rsidRPr="0007543F">
          <w:rPr>
            <w:rFonts w:ascii="Consolas" w:eastAsia="Times New Roman" w:hAnsi="Consolas" w:cs="Times New Roman"/>
            <w:color w:val="CCCCCC"/>
            <w:sz w:val="21"/>
            <w:szCs w:val="21"/>
          </w:rPr>
          <w:t>)</w:t>
        </w:r>
      </w:ins>
    </w:p>
    <w:p w14:paraId="12CA7700" w14:textId="77777777" w:rsidR="0007543F" w:rsidRPr="0007543F" w:rsidRDefault="0007543F" w:rsidP="0007543F">
      <w:pPr>
        <w:shd w:val="clear" w:color="auto" w:fill="1F1F1F"/>
        <w:spacing w:after="0" w:line="285" w:lineRule="atLeast"/>
        <w:rPr>
          <w:ins w:id="78" w:author="Abraham Molina" w:date="2024-06-10T13:18:00Z" w16du:dateUtc="2024-06-10T18:18:00Z"/>
          <w:rFonts w:ascii="Consolas" w:eastAsia="Times New Roman" w:hAnsi="Consolas" w:cs="Times New Roman"/>
          <w:color w:val="CCCCCC"/>
          <w:sz w:val="21"/>
          <w:szCs w:val="21"/>
        </w:rPr>
      </w:pPr>
      <w:ins w:id="79"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proofErr w:type="gramStart"/>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astype</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4EC9B0"/>
            <w:sz w:val="21"/>
            <w:szCs w:val="21"/>
          </w:rPr>
          <w:t>float</w:t>
        </w:r>
        <w:r w:rsidRPr="0007543F">
          <w:rPr>
            <w:rFonts w:ascii="Consolas" w:eastAsia="Times New Roman" w:hAnsi="Consolas" w:cs="Times New Roman"/>
            <w:color w:val="CCCCCC"/>
            <w:sz w:val="21"/>
            <w:szCs w:val="21"/>
          </w:rPr>
          <w:t>)</w:t>
        </w:r>
      </w:ins>
    </w:p>
    <w:p w14:paraId="7C4404F3" w14:textId="77777777" w:rsidR="0007543F" w:rsidRPr="0007543F" w:rsidRDefault="0007543F" w:rsidP="0007543F">
      <w:pPr>
        <w:shd w:val="clear" w:color="auto" w:fill="1F1F1F"/>
        <w:spacing w:after="0" w:line="285" w:lineRule="atLeast"/>
        <w:rPr>
          <w:ins w:id="80" w:author="Abraham Molina" w:date="2024-06-10T13:18:00Z" w16du:dateUtc="2024-06-10T18:18:00Z"/>
          <w:rFonts w:ascii="Consolas" w:eastAsia="Times New Roman" w:hAnsi="Consolas" w:cs="Times New Roman"/>
          <w:color w:val="CCCCCC"/>
          <w:sz w:val="21"/>
          <w:szCs w:val="21"/>
        </w:rPr>
      </w:pPr>
    </w:p>
    <w:p w14:paraId="587EE931" w14:textId="77777777" w:rsidR="0007543F" w:rsidRPr="0007543F" w:rsidRDefault="0007543F" w:rsidP="0007543F">
      <w:pPr>
        <w:shd w:val="clear" w:color="auto" w:fill="1F1F1F"/>
        <w:spacing w:after="0" w:line="285" w:lineRule="atLeast"/>
        <w:ind w:left="450" w:hanging="450"/>
        <w:rPr>
          <w:ins w:id="81" w:author="Abraham Molina" w:date="2024-06-10T13:18:00Z" w16du:dateUtc="2024-06-10T18:18:00Z"/>
          <w:rFonts w:ascii="Consolas" w:eastAsia="Times New Roman" w:hAnsi="Consolas" w:cs="Times New Roman"/>
          <w:color w:val="CCCCCC"/>
          <w:sz w:val="21"/>
          <w:szCs w:val="21"/>
        </w:rPr>
        <w:pPrChange w:id="82" w:author="Abraham Molina" w:date="2024-06-10T13:18:00Z" w16du:dateUtc="2024-06-10T18:18:00Z">
          <w:pPr>
            <w:shd w:val="clear" w:color="auto" w:fill="1F1F1F"/>
            <w:spacing w:after="0" w:line="285" w:lineRule="atLeast"/>
          </w:pPr>
        </w:pPrChange>
      </w:pPr>
      <w:ins w:id="83"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Convert to seconds since epoch. This one is less of a requirement for the model and more of one</w:t>
        </w:r>
      </w:ins>
    </w:p>
    <w:p w14:paraId="17C4F404" w14:textId="77777777" w:rsidR="0007543F" w:rsidRPr="0007543F" w:rsidRDefault="0007543F" w:rsidP="0007543F">
      <w:pPr>
        <w:shd w:val="clear" w:color="auto" w:fill="1F1F1F"/>
        <w:spacing w:after="0" w:line="285" w:lineRule="atLeast"/>
        <w:rPr>
          <w:ins w:id="84" w:author="Abraham Molina" w:date="2024-06-10T13:18:00Z" w16du:dateUtc="2024-06-10T18:18:00Z"/>
          <w:rFonts w:ascii="Consolas" w:eastAsia="Times New Roman" w:hAnsi="Consolas" w:cs="Times New Roman"/>
          <w:color w:val="CCCCCC"/>
          <w:sz w:val="21"/>
          <w:szCs w:val="21"/>
        </w:rPr>
      </w:pPr>
      <w:ins w:id="85"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xml:space="preserve"># for the model just to work as it </w:t>
        </w:r>
        <w:proofErr w:type="gramStart"/>
        <w:r w:rsidRPr="0007543F">
          <w:rPr>
            <w:rFonts w:ascii="Consolas" w:eastAsia="Times New Roman" w:hAnsi="Consolas" w:cs="Times New Roman"/>
            <w:color w:val="6A9955"/>
            <w:sz w:val="21"/>
            <w:szCs w:val="21"/>
          </w:rPr>
          <w:t>doesn't</w:t>
        </w:r>
        <w:proofErr w:type="gramEnd"/>
        <w:r w:rsidRPr="0007543F">
          <w:rPr>
            <w:rFonts w:ascii="Consolas" w:eastAsia="Times New Roman" w:hAnsi="Consolas" w:cs="Times New Roman"/>
            <w:color w:val="6A9955"/>
            <w:sz w:val="21"/>
            <w:szCs w:val="21"/>
          </w:rPr>
          <w:t xml:space="preserve"> do well with datetime objects. </w:t>
        </w:r>
      </w:ins>
    </w:p>
    <w:p w14:paraId="79D1F08D" w14:textId="77777777" w:rsidR="0007543F" w:rsidRPr="0007543F" w:rsidRDefault="0007543F" w:rsidP="0007543F">
      <w:pPr>
        <w:shd w:val="clear" w:color="auto" w:fill="1F1F1F"/>
        <w:spacing w:after="0" w:line="285" w:lineRule="atLeast"/>
        <w:rPr>
          <w:ins w:id="86" w:author="Abraham Molina" w:date="2024-06-10T13:18:00Z" w16du:dateUtc="2024-06-10T18:18:00Z"/>
          <w:rFonts w:ascii="Consolas" w:eastAsia="Times New Roman" w:hAnsi="Consolas" w:cs="Times New Roman"/>
          <w:color w:val="CCCCCC"/>
          <w:sz w:val="21"/>
          <w:szCs w:val="21"/>
        </w:rPr>
      </w:pPr>
      <w:ins w:id="87"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586C0"/>
            <w:sz w:val="21"/>
            <w:szCs w:val="21"/>
          </w:rPr>
          <w:t>if</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'Date'</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in</w:t>
        </w:r>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9CDCFE"/>
            <w:sz w:val="21"/>
            <w:szCs w:val="21"/>
          </w:rPr>
          <w:t>df</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columns</w:t>
        </w:r>
        <w:proofErr w:type="spellEnd"/>
        <w:proofErr w:type="gramEnd"/>
        <w:r w:rsidRPr="0007543F">
          <w:rPr>
            <w:rFonts w:ascii="Consolas" w:eastAsia="Times New Roman" w:hAnsi="Consolas" w:cs="Times New Roman"/>
            <w:color w:val="CCCCCC"/>
            <w:sz w:val="21"/>
            <w:szCs w:val="21"/>
          </w:rPr>
          <w:t>:</w:t>
        </w:r>
      </w:ins>
    </w:p>
    <w:p w14:paraId="06064CC9" w14:textId="77777777" w:rsidR="0007543F" w:rsidRPr="0007543F" w:rsidRDefault="0007543F" w:rsidP="0007543F">
      <w:pPr>
        <w:shd w:val="clear" w:color="auto" w:fill="1F1F1F"/>
        <w:spacing w:after="0" w:line="285" w:lineRule="atLeast"/>
        <w:rPr>
          <w:ins w:id="88" w:author="Abraham Molina" w:date="2024-06-10T13:18:00Z" w16du:dateUtc="2024-06-10T18:18:00Z"/>
          <w:rFonts w:ascii="Consolas" w:eastAsia="Times New Roman" w:hAnsi="Consolas" w:cs="Times New Roman"/>
          <w:color w:val="CCCCCC"/>
          <w:sz w:val="21"/>
          <w:szCs w:val="21"/>
        </w:rPr>
      </w:pPr>
      <w:ins w:id="89"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'Date'</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4EC9B0"/>
            <w:sz w:val="21"/>
            <w:szCs w:val="21"/>
          </w:rPr>
          <w:t>pandas</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to_datetime</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'Date'</w:t>
        </w:r>
        <w:r w:rsidRPr="0007543F">
          <w:rPr>
            <w:rFonts w:ascii="Consolas" w:eastAsia="Times New Roman" w:hAnsi="Consolas" w:cs="Times New Roman"/>
            <w:color w:val="CCCCCC"/>
            <w:sz w:val="21"/>
            <w:szCs w:val="21"/>
          </w:rPr>
          <w:t>]</w:t>
        </w:r>
        <w:proofErr w:type="gramStart"/>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astype</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'int64'</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B5CEA8"/>
            <w:sz w:val="21"/>
            <w:szCs w:val="21"/>
          </w:rPr>
          <w:t>10</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9</w:t>
        </w:r>
        <w:r w:rsidRPr="0007543F">
          <w:rPr>
            <w:rFonts w:ascii="Consolas" w:eastAsia="Times New Roman" w:hAnsi="Consolas" w:cs="Times New Roman"/>
            <w:color w:val="CCCCCC"/>
            <w:sz w:val="21"/>
            <w:szCs w:val="21"/>
          </w:rPr>
          <w:t xml:space="preserve">  </w:t>
        </w:r>
      </w:ins>
    </w:p>
    <w:p w14:paraId="3ABC5C5D" w14:textId="77777777" w:rsidR="0007543F" w:rsidRPr="0007543F" w:rsidRDefault="0007543F" w:rsidP="0007543F">
      <w:pPr>
        <w:shd w:val="clear" w:color="auto" w:fill="1F1F1F"/>
        <w:spacing w:after="0" w:line="285" w:lineRule="atLeast"/>
        <w:rPr>
          <w:ins w:id="90" w:author="Abraham Molina" w:date="2024-06-10T13:18:00Z" w16du:dateUtc="2024-06-10T18:18:00Z"/>
          <w:rFonts w:ascii="Consolas" w:eastAsia="Times New Roman" w:hAnsi="Consolas" w:cs="Times New Roman"/>
          <w:color w:val="CCCCCC"/>
          <w:sz w:val="21"/>
          <w:szCs w:val="21"/>
        </w:rPr>
      </w:pPr>
    </w:p>
    <w:p w14:paraId="67302F1A" w14:textId="77777777" w:rsidR="0007543F" w:rsidRPr="0007543F" w:rsidRDefault="0007543F" w:rsidP="0007543F">
      <w:pPr>
        <w:shd w:val="clear" w:color="auto" w:fill="1F1F1F"/>
        <w:spacing w:after="0" w:line="285" w:lineRule="atLeast"/>
        <w:rPr>
          <w:ins w:id="91" w:author="Abraham Molina" w:date="2024-06-10T13:18:00Z" w16du:dateUtc="2024-06-10T18:18:00Z"/>
          <w:rFonts w:ascii="Consolas" w:eastAsia="Times New Roman" w:hAnsi="Consolas" w:cs="Times New Roman"/>
          <w:color w:val="CCCCCC"/>
          <w:sz w:val="21"/>
          <w:szCs w:val="21"/>
        </w:rPr>
      </w:pPr>
      <w:ins w:id="92"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remove</w:t>
        </w:r>
        <w:proofErr w:type="gramEnd"/>
        <w:r w:rsidRPr="0007543F">
          <w:rPr>
            <w:rFonts w:ascii="Consolas" w:eastAsia="Times New Roman" w:hAnsi="Consolas" w:cs="Times New Roman"/>
            <w:color w:val="6A9955"/>
            <w:sz w:val="21"/>
            <w:szCs w:val="21"/>
          </w:rPr>
          <w:t xml:space="preserve"> any </w:t>
        </w:r>
        <w:proofErr w:type="spellStart"/>
        <w:r w:rsidRPr="0007543F">
          <w:rPr>
            <w:rFonts w:ascii="Consolas" w:eastAsia="Times New Roman" w:hAnsi="Consolas" w:cs="Times New Roman"/>
            <w:color w:val="6A9955"/>
            <w:sz w:val="21"/>
            <w:szCs w:val="21"/>
          </w:rPr>
          <w:t>NaNs</w:t>
        </w:r>
        <w:proofErr w:type="spellEnd"/>
        <w:r w:rsidRPr="0007543F">
          <w:rPr>
            <w:rFonts w:ascii="Consolas" w:eastAsia="Times New Roman" w:hAnsi="Consolas" w:cs="Times New Roman"/>
            <w:color w:val="6A9955"/>
            <w:sz w:val="21"/>
            <w:szCs w:val="21"/>
          </w:rPr>
          <w:t xml:space="preserve"> if still exist</w:t>
        </w:r>
      </w:ins>
    </w:p>
    <w:p w14:paraId="3E8BF80C" w14:textId="77777777" w:rsidR="0007543F" w:rsidRPr="0007543F" w:rsidRDefault="0007543F" w:rsidP="0007543F">
      <w:pPr>
        <w:shd w:val="clear" w:color="auto" w:fill="1F1F1F"/>
        <w:spacing w:after="0" w:line="285" w:lineRule="atLeast"/>
        <w:rPr>
          <w:ins w:id="93" w:author="Abraham Molina" w:date="2024-06-10T13:18:00Z" w16du:dateUtc="2024-06-10T18:18:00Z"/>
          <w:rFonts w:ascii="Consolas" w:eastAsia="Times New Roman" w:hAnsi="Consolas" w:cs="Times New Roman"/>
          <w:color w:val="CCCCCC"/>
          <w:sz w:val="21"/>
          <w:szCs w:val="21"/>
        </w:rPr>
      </w:pPr>
      <w:ins w:id="94" w:author="Abraham Molina" w:date="2024-06-10T13:18:00Z" w16du:dateUtc="2024-06-10T18:18:00Z">
        <w:r w:rsidRPr="0007543F">
          <w:rPr>
            <w:rFonts w:ascii="Consolas" w:eastAsia="Times New Roman" w:hAnsi="Consolas" w:cs="Times New Roman"/>
            <w:color w:val="CCCCCC"/>
            <w:sz w:val="21"/>
            <w:szCs w:val="21"/>
          </w:rPr>
          <w:lastRenderedPageBreak/>
          <w:t xml:space="preserve">    </w:t>
        </w:r>
        <w:proofErr w:type="spellStart"/>
        <w:proofErr w:type="gramStart"/>
        <w:r w:rsidRPr="0007543F">
          <w:rPr>
            <w:rFonts w:ascii="Consolas" w:eastAsia="Times New Roman" w:hAnsi="Consolas" w:cs="Times New Roman"/>
            <w:color w:val="9CDCFE"/>
            <w:sz w:val="21"/>
            <w:szCs w:val="21"/>
          </w:rPr>
          <w:t>df</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fillna</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B5CEA8"/>
            <w:sz w:val="21"/>
            <w:szCs w:val="21"/>
          </w:rPr>
          <w:t>0</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inplace</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569CD6"/>
            <w:sz w:val="21"/>
            <w:szCs w:val="21"/>
          </w:rPr>
          <w:t>True</w:t>
        </w:r>
        <w:r w:rsidRPr="0007543F">
          <w:rPr>
            <w:rFonts w:ascii="Consolas" w:eastAsia="Times New Roman" w:hAnsi="Consolas" w:cs="Times New Roman"/>
            <w:color w:val="CCCCCC"/>
            <w:sz w:val="21"/>
            <w:szCs w:val="21"/>
          </w:rPr>
          <w:t>)</w:t>
        </w:r>
      </w:ins>
    </w:p>
    <w:p w14:paraId="1AB7CB04" w14:textId="77777777" w:rsidR="0007543F" w:rsidRPr="0007543F" w:rsidRDefault="0007543F" w:rsidP="0007543F">
      <w:pPr>
        <w:shd w:val="clear" w:color="auto" w:fill="1F1F1F"/>
        <w:spacing w:after="0" w:line="285" w:lineRule="atLeast"/>
        <w:rPr>
          <w:ins w:id="95" w:author="Abraham Molina" w:date="2024-06-10T13:18:00Z" w16du:dateUtc="2024-06-10T18:18:00Z"/>
          <w:rFonts w:ascii="Consolas" w:eastAsia="Times New Roman" w:hAnsi="Consolas" w:cs="Times New Roman"/>
          <w:color w:val="CCCCCC"/>
          <w:sz w:val="21"/>
          <w:szCs w:val="21"/>
        </w:rPr>
      </w:pPr>
    </w:p>
    <w:p w14:paraId="17F40616" w14:textId="77777777" w:rsidR="0007543F" w:rsidRPr="0007543F" w:rsidRDefault="0007543F" w:rsidP="0007543F">
      <w:pPr>
        <w:shd w:val="clear" w:color="auto" w:fill="1F1F1F"/>
        <w:spacing w:after="0" w:line="285" w:lineRule="atLeast"/>
        <w:rPr>
          <w:ins w:id="96" w:author="Abraham Molina" w:date="2024-06-10T13:18:00Z" w16du:dateUtc="2024-06-10T18:18:00Z"/>
          <w:rFonts w:ascii="Consolas" w:eastAsia="Times New Roman" w:hAnsi="Consolas" w:cs="Times New Roman"/>
          <w:color w:val="CCCCCC"/>
          <w:sz w:val="21"/>
          <w:szCs w:val="21"/>
        </w:rPr>
      </w:pPr>
      <w:ins w:id="97"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w:t>
        </w:r>
        <w:proofErr w:type="gramStart"/>
        <w:r w:rsidRPr="0007543F">
          <w:rPr>
            <w:rFonts w:ascii="Consolas" w:eastAsia="Times New Roman" w:hAnsi="Consolas" w:cs="Times New Roman"/>
            <w:color w:val="6A9955"/>
            <w:sz w:val="21"/>
            <w:szCs w:val="21"/>
          </w:rPr>
          <w:t>convert</w:t>
        </w:r>
        <w:proofErr w:type="gramEnd"/>
        <w:r w:rsidRPr="0007543F">
          <w:rPr>
            <w:rFonts w:ascii="Consolas" w:eastAsia="Times New Roman" w:hAnsi="Consolas" w:cs="Times New Roman"/>
            <w:color w:val="6A9955"/>
            <w:sz w:val="21"/>
            <w:szCs w:val="21"/>
          </w:rPr>
          <w:t xml:space="preserve"> to numeric</w:t>
        </w:r>
      </w:ins>
    </w:p>
    <w:p w14:paraId="079A4539" w14:textId="77777777" w:rsidR="0007543F" w:rsidRPr="0007543F" w:rsidRDefault="0007543F" w:rsidP="0007543F">
      <w:pPr>
        <w:shd w:val="clear" w:color="auto" w:fill="1F1F1F"/>
        <w:spacing w:after="0" w:line="285" w:lineRule="atLeast"/>
        <w:rPr>
          <w:ins w:id="98" w:author="Abraham Molina" w:date="2024-06-10T13:18:00Z" w16du:dateUtc="2024-06-10T18:18:00Z"/>
          <w:rFonts w:ascii="Consolas" w:eastAsia="Times New Roman" w:hAnsi="Consolas" w:cs="Times New Roman"/>
          <w:color w:val="CCCCCC"/>
          <w:sz w:val="21"/>
          <w:szCs w:val="21"/>
        </w:rPr>
      </w:pPr>
      <w:ins w:id="99"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4EC9B0"/>
            <w:sz w:val="21"/>
            <w:szCs w:val="21"/>
          </w:rPr>
          <w:t>pandas</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to_numeric</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9CDCFE"/>
            <w:sz w:val="21"/>
            <w:szCs w:val="21"/>
          </w:rPr>
          <w:t>errors</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E9178"/>
            <w:sz w:val="21"/>
            <w:szCs w:val="21"/>
          </w:rPr>
          <w:t>'coerce'</w:t>
        </w:r>
        <w:r w:rsidRPr="0007543F">
          <w:rPr>
            <w:rFonts w:ascii="Consolas" w:eastAsia="Times New Roman" w:hAnsi="Consolas" w:cs="Times New Roman"/>
            <w:color w:val="CCCCCC"/>
            <w:sz w:val="21"/>
            <w:szCs w:val="21"/>
          </w:rPr>
          <w:t>)</w:t>
        </w:r>
      </w:ins>
    </w:p>
    <w:p w14:paraId="445E5D45" w14:textId="77777777" w:rsidR="0007543F" w:rsidRPr="0007543F" w:rsidRDefault="0007543F" w:rsidP="0007543F">
      <w:pPr>
        <w:shd w:val="clear" w:color="auto" w:fill="1F1F1F"/>
        <w:spacing w:after="0" w:line="285" w:lineRule="atLeast"/>
        <w:rPr>
          <w:ins w:id="100" w:author="Abraham Molina" w:date="2024-06-10T13:18:00Z" w16du:dateUtc="2024-06-10T18:18:00Z"/>
          <w:rFonts w:ascii="Consolas" w:eastAsia="Times New Roman" w:hAnsi="Consolas" w:cs="Times New Roman"/>
          <w:color w:val="CCCCCC"/>
          <w:sz w:val="21"/>
          <w:szCs w:val="21"/>
        </w:rPr>
      </w:pPr>
      <w:ins w:id="101"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'FG%'</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4EC9B0"/>
            <w:sz w:val="21"/>
            <w:szCs w:val="21"/>
          </w:rPr>
          <w:t>pandas</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to_numeric</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'FG%'</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9CDCFE"/>
            <w:sz w:val="21"/>
            <w:szCs w:val="21"/>
          </w:rPr>
          <w:t>errors</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E9178"/>
            <w:sz w:val="21"/>
            <w:szCs w:val="21"/>
          </w:rPr>
          <w:t>'coerce'</w:t>
        </w:r>
        <w:r w:rsidRPr="0007543F">
          <w:rPr>
            <w:rFonts w:ascii="Consolas" w:eastAsia="Times New Roman" w:hAnsi="Consolas" w:cs="Times New Roman"/>
            <w:color w:val="CCCCCC"/>
            <w:sz w:val="21"/>
            <w:szCs w:val="21"/>
          </w:rPr>
          <w:t>)</w:t>
        </w:r>
      </w:ins>
    </w:p>
    <w:p w14:paraId="732CF76E" w14:textId="77777777" w:rsidR="0007543F" w:rsidRPr="0007543F" w:rsidRDefault="0007543F" w:rsidP="0007543F">
      <w:pPr>
        <w:shd w:val="clear" w:color="auto" w:fill="1F1F1F"/>
        <w:spacing w:after="0" w:line="285" w:lineRule="atLeast"/>
        <w:rPr>
          <w:ins w:id="102" w:author="Abraham Molina" w:date="2024-06-10T13:18:00Z" w16du:dateUtc="2024-06-10T18:18:00Z"/>
          <w:rFonts w:ascii="Consolas" w:eastAsia="Times New Roman" w:hAnsi="Consolas" w:cs="Times New Roman"/>
          <w:color w:val="CCCCCC"/>
          <w:sz w:val="21"/>
          <w:szCs w:val="21"/>
        </w:rPr>
      </w:pPr>
      <w:ins w:id="103"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'3P%'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4EC9B0"/>
            <w:sz w:val="21"/>
            <w:szCs w:val="21"/>
          </w:rPr>
          <w:t>pandas</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to_numeric</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'3P%'</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9CDCFE"/>
            <w:sz w:val="21"/>
            <w:szCs w:val="21"/>
          </w:rPr>
          <w:t>errors</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E9178"/>
            <w:sz w:val="21"/>
            <w:szCs w:val="21"/>
          </w:rPr>
          <w:t>'coerce'</w:t>
        </w:r>
        <w:r w:rsidRPr="0007543F">
          <w:rPr>
            <w:rFonts w:ascii="Consolas" w:eastAsia="Times New Roman" w:hAnsi="Consolas" w:cs="Times New Roman"/>
            <w:color w:val="CCCCCC"/>
            <w:sz w:val="21"/>
            <w:szCs w:val="21"/>
          </w:rPr>
          <w:t>)</w:t>
        </w:r>
      </w:ins>
    </w:p>
    <w:p w14:paraId="1F1D2F39" w14:textId="77777777" w:rsidR="0007543F" w:rsidRPr="0007543F" w:rsidRDefault="0007543F" w:rsidP="0007543F">
      <w:pPr>
        <w:shd w:val="clear" w:color="auto" w:fill="1F1F1F"/>
        <w:spacing w:after="0" w:line="285" w:lineRule="atLeast"/>
        <w:rPr>
          <w:ins w:id="104" w:author="Abraham Molina" w:date="2024-06-10T13:18:00Z" w16du:dateUtc="2024-06-10T18:18:00Z"/>
          <w:rFonts w:ascii="Consolas" w:eastAsia="Times New Roman" w:hAnsi="Consolas" w:cs="Times New Roman"/>
          <w:color w:val="CCCCCC"/>
          <w:sz w:val="21"/>
          <w:szCs w:val="21"/>
        </w:rPr>
      </w:pPr>
    </w:p>
    <w:p w14:paraId="3DA965B7" w14:textId="77777777" w:rsidR="0007543F" w:rsidRPr="0007543F" w:rsidRDefault="0007543F" w:rsidP="0007543F">
      <w:pPr>
        <w:shd w:val="clear" w:color="auto" w:fill="1F1F1F"/>
        <w:spacing w:after="0" w:line="285" w:lineRule="atLeast"/>
        <w:rPr>
          <w:ins w:id="105" w:author="Abraham Molina" w:date="2024-06-10T13:18:00Z" w16du:dateUtc="2024-06-10T18:18:00Z"/>
          <w:rFonts w:ascii="Consolas" w:eastAsia="Times New Roman" w:hAnsi="Consolas" w:cs="Times New Roman"/>
          <w:color w:val="CCCCCC"/>
          <w:sz w:val="21"/>
          <w:szCs w:val="21"/>
        </w:rPr>
      </w:pPr>
      <w:ins w:id="106"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#feature generation</w:t>
        </w:r>
      </w:ins>
    </w:p>
    <w:p w14:paraId="26AFE650" w14:textId="77777777" w:rsidR="0007543F" w:rsidRPr="0007543F" w:rsidRDefault="0007543F" w:rsidP="0007543F">
      <w:pPr>
        <w:shd w:val="clear" w:color="auto" w:fill="1F1F1F"/>
        <w:spacing w:after="0" w:line="285" w:lineRule="atLeast"/>
        <w:rPr>
          <w:ins w:id="107" w:author="Abraham Molina" w:date="2024-06-10T13:18:00Z" w16du:dateUtc="2024-06-10T18:18:00Z"/>
          <w:rFonts w:ascii="Consolas" w:eastAsia="Times New Roman" w:hAnsi="Consolas" w:cs="Times New Roman"/>
          <w:color w:val="CCCCCC"/>
          <w:sz w:val="21"/>
          <w:szCs w:val="21"/>
        </w:rPr>
      </w:pPr>
      <w:ins w:id="108"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above_line</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&gt;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'Line'</w:t>
        </w:r>
        <w:r w:rsidRPr="0007543F">
          <w:rPr>
            <w:rFonts w:ascii="Consolas" w:eastAsia="Times New Roman" w:hAnsi="Consolas" w:cs="Times New Roman"/>
            <w:color w:val="CCCCCC"/>
            <w:sz w:val="21"/>
            <w:szCs w:val="21"/>
          </w:rPr>
          <w:t>]</w:t>
        </w:r>
      </w:ins>
    </w:p>
    <w:p w14:paraId="452353D1" w14:textId="77777777" w:rsidR="0007543F" w:rsidRPr="0007543F" w:rsidRDefault="0007543F" w:rsidP="0007543F">
      <w:pPr>
        <w:shd w:val="clear" w:color="auto" w:fill="1F1F1F"/>
        <w:spacing w:after="0" w:line="285" w:lineRule="atLeast"/>
        <w:rPr>
          <w:ins w:id="109" w:author="Abraham Molina" w:date="2024-06-10T13:18:00Z" w16du:dateUtc="2024-06-10T18:18:00Z"/>
          <w:rFonts w:ascii="Consolas" w:eastAsia="Times New Roman" w:hAnsi="Consolas" w:cs="Times New Roman"/>
          <w:color w:val="CCCCCC"/>
          <w:sz w:val="21"/>
          <w:szCs w:val="21"/>
        </w:rPr>
      </w:pPr>
      <w:ins w:id="110"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above_line</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above_line</w:t>
        </w:r>
        <w:proofErr w:type="spellEnd"/>
        <w:r w:rsidRPr="0007543F">
          <w:rPr>
            <w:rFonts w:ascii="Consolas" w:eastAsia="Times New Roman" w:hAnsi="Consolas" w:cs="Times New Roman"/>
            <w:color w:val="CE9178"/>
            <w:sz w:val="21"/>
            <w:szCs w:val="21"/>
          </w:rPr>
          <w:t>'</w:t>
        </w:r>
        <w:proofErr w:type="gramStart"/>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DCDCAA"/>
            <w:sz w:val="21"/>
            <w:szCs w:val="21"/>
          </w:rPr>
          <w:t>astype</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'int'</w:t>
        </w:r>
        <w:r w:rsidRPr="0007543F">
          <w:rPr>
            <w:rFonts w:ascii="Consolas" w:eastAsia="Times New Roman" w:hAnsi="Consolas" w:cs="Times New Roman"/>
            <w:color w:val="CCCCCC"/>
            <w:sz w:val="21"/>
            <w:szCs w:val="21"/>
          </w:rPr>
          <w:t>)</w:t>
        </w:r>
      </w:ins>
    </w:p>
    <w:p w14:paraId="77536113" w14:textId="77777777" w:rsidR="0007543F" w:rsidRPr="0007543F" w:rsidRDefault="0007543F" w:rsidP="0007543F">
      <w:pPr>
        <w:shd w:val="clear" w:color="auto" w:fill="1F1F1F"/>
        <w:spacing w:after="0" w:line="285" w:lineRule="atLeast"/>
        <w:rPr>
          <w:ins w:id="111" w:author="Abraham Molina" w:date="2024-06-10T13:18:00Z" w16du:dateUtc="2024-06-10T18:18:00Z"/>
          <w:rFonts w:ascii="Consolas" w:eastAsia="Times New Roman" w:hAnsi="Consolas" w:cs="Times New Roman"/>
          <w:color w:val="CCCCCC"/>
          <w:sz w:val="21"/>
          <w:szCs w:val="21"/>
        </w:rPr>
      </w:pPr>
      <w:ins w:id="112"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rebounds_assists_ratio</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r w:rsidRPr="0007543F">
          <w:rPr>
            <w:rFonts w:ascii="Consolas" w:eastAsia="Times New Roman" w:hAnsi="Consolas" w:cs="Times New Roman"/>
            <w:color w:val="CCCCCC"/>
            <w:sz w:val="21"/>
            <w:szCs w:val="21"/>
          </w:rPr>
          <w:t>]</w:t>
        </w:r>
      </w:ins>
    </w:p>
    <w:p w14:paraId="54C0022C" w14:textId="77777777" w:rsidR="0007543F" w:rsidRPr="0007543F" w:rsidRDefault="0007543F" w:rsidP="0007543F">
      <w:pPr>
        <w:shd w:val="clear" w:color="auto" w:fill="1F1F1F"/>
        <w:spacing w:after="0" w:line="285" w:lineRule="atLeast"/>
        <w:rPr>
          <w:ins w:id="113" w:author="Abraham Molina" w:date="2024-06-10T13:18:00Z" w16du:dateUtc="2024-06-10T18:18:00Z"/>
          <w:rFonts w:ascii="Consolas" w:eastAsia="Times New Roman" w:hAnsi="Consolas" w:cs="Times New Roman"/>
          <w:color w:val="CCCCCC"/>
          <w:sz w:val="21"/>
          <w:szCs w:val="21"/>
        </w:rPr>
      </w:pPr>
      <w:ins w:id="114"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pts_reb+ast_ratio</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r w:rsidRPr="0007543F">
          <w:rPr>
            <w:rFonts w:ascii="Consolas" w:eastAsia="Times New Roman" w:hAnsi="Consolas" w:cs="Times New Roman"/>
            <w:color w:val="CCCCCC"/>
            <w:sz w:val="21"/>
            <w:szCs w:val="21"/>
          </w:rPr>
          <w:t>])</w:t>
        </w:r>
      </w:ins>
    </w:p>
    <w:p w14:paraId="65203DF4" w14:textId="77777777" w:rsidR="0007543F" w:rsidRPr="0007543F" w:rsidRDefault="0007543F" w:rsidP="0007543F">
      <w:pPr>
        <w:shd w:val="clear" w:color="auto" w:fill="1F1F1F"/>
        <w:spacing w:after="0" w:line="285" w:lineRule="atLeast"/>
        <w:rPr>
          <w:ins w:id="115" w:author="Abraham Molina" w:date="2024-06-10T13:18:00Z" w16du:dateUtc="2024-06-10T18:18:00Z"/>
          <w:rFonts w:ascii="Consolas" w:eastAsia="Times New Roman" w:hAnsi="Consolas" w:cs="Times New Roman"/>
          <w:color w:val="CCCCCC"/>
          <w:sz w:val="21"/>
          <w:szCs w:val="21"/>
        </w:rPr>
      </w:pPr>
      <w:ins w:id="11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'3pa_fga_ratio'</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E9178"/>
            <w:sz w:val="21"/>
            <w:szCs w:val="21"/>
          </w:rPr>
          <w:t>'3PA'</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'FGA'</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'3PA'</w:t>
        </w:r>
        <w:r w:rsidRPr="0007543F">
          <w:rPr>
            <w:rFonts w:ascii="Consolas" w:eastAsia="Times New Roman" w:hAnsi="Consolas" w:cs="Times New Roman"/>
            <w:color w:val="CCCCCC"/>
            <w:sz w:val="21"/>
            <w:szCs w:val="21"/>
          </w:rPr>
          <w:t>])</w:t>
        </w:r>
      </w:ins>
    </w:p>
    <w:p w14:paraId="20F5B008" w14:textId="77777777" w:rsidR="0007543F" w:rsidRPr="0007543F" w:rsidRDefault="0007543F" w:rsidP="0007543F">
      <w:pPr>
        <w:shd w:val="clear" w:color="auto" w:fill="1F1F1F"/>
        <w:spacing w:after="0" w:line="285" w:lineRule="atLeast"/>
        <w:rPr>
          <w:ins w:id="117" w:author="Abraham Molina" w:date="2024-06-10T13:18:00Z" w16du:dateUtc="2024-06-10T18:18:00Z"/>
          <w:rFonts w:ascii="Consolas" w:eastAsia="Times New Roman" w:hAnsi="Consolas" w:cs="Times New Roman"/>
          <w:color w:val="CCCCCC"/>
          <w:sz w:val="21"/>
          <w:szCs w:val="21"/>
        </w:rPr>
      </w:pPr>
      <w:ins w:id="118"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9CDCFE"/>
            <w:sz w:val="21"/>
            <w:szCs w:val="21"/>
          </w:rPr>
          <w:t>df</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replace</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4EC9B0"/>
            <w:sz w:val="21"/>
            <w:szCs w:val="21"/>
          </w:rPr>
          <w:t>float</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'inf'</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4EC9B0"/>
            <w:sz w:val="21"/>
            <w:szCs w:val="21"/>
          </w:rPr>
          <w:t>float</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'inf'</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B5CEA8"/>
            <w:sz w:val="21"/>
            <w:szCs w:val="21"/>
          </w:rPr>
          <w:t>0</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inplace</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569CD6"/>
            <w:sz w:val="21"/>
            <w:szCs w:val="21"/>
          </w:rPr>
          <w:t>True</w:t>
        </w:r>
        <w:r w:rsidRPr="0007543F">
          <w:rPr>
            <w:rFonts w:ascii="Consolas" w:eastAsia="Times New Roman" w:hAnsi="Consolas" w:cs="Times New Roman"/>
            <w:color w:val="CCCCCC"/>
            <w:sz w:val="21"/>
            <w:szCs w:val="21"/>
          </w:rPr>
          <w:t>)</w:t>
        </w:r>
      </w:ins>
    </w:p>
    <w:p w14:paraId="0C6ED616" w14:textId="77777777" w:rsidR="0007543F" w:rsidRPr="0007543F" w:rsidRDefault="0007543F" w:rsidP="0007543F">
      <w:pPr>
        <w:shd w:val="clear" w:color="auto" w:fill="1F1F1F"/>
        <w:spacing w:after="0" w:line="285" w:lineRule="atLeast"/>
        <w:rPr>
          <w:ins w:id="119" w:author="Abraham Molina" w:date="2024-06-10T13:18:00Z" w16du:dateUtc="2024-06-10T18:18:00Z"/>
          <w:rFonts w:ascii="Consolas" w:eastAsia="Times New Roman" w:hAnsi="Consolas" w:cs="Times New Roman"/>
          <w:color w:val="CCCCCC"/>
          <w:sz w:val="21"/>
          <w:szCs w:val="21"/>
        </w:rPr>
      </w:pPr>
    </w:p>
    <w:p w14:paraId="1317BFCB" w14:textId="77777777" w:rsidR="0007543F" w:rsidRPr="0007543F" w:rsidRDefault="0007543F" w:rsidP="0007543F">
      <w:pPr>
        <w:shd w:val="clear" w:color="auto" w:fill="1F1F1F"/>
        <w:spacing w:after="0" w:line="285" w:lineRule="atLeast"/>
        <w:rPr>
          <w:ins w:id="120" w:author="Abraham Molina" w:date="2024-06-10T13:18:00Z" w16du:dateUtc="2024-06-10T18:18:00Z"/>
          <w:rFonts w:ascii="Consolas" w:eastAsia="Times New Roman" w:hAnsi="Consolas" w:cs="Times New Roman"/>
          <w:color w:val="CCCCCC"/>
          <w:sz w:val="21"/>
          <w:szCs w:val="21"/>
        </w:rPr>
      </w:pPr>
      <w:ins w:id="121"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Calculate season average stats</w:t>
        </w:r>
      </w:ins>
    </w:p>
    <w:p w14:paraId="11259242" w14:textId="77777777" w:rsidR="0007543F" w:rsidRPr="0007543F" w:rsidRDefault="0007543F" w:rsidP="0007543F">
      <w:pPr>
        <w:shd w:val="clear" w:color="auto" w:fill="1F1F1F"/>
        <w:spacing w:after="0" w:line="285" w:lineRule="atLeast"/>
        <w:rPr>
          <w:ins w:id="122" w:author="Abraham Molina" w:date="2024-06-10T13:18:00Z" w16du:dateUtc="2024-06-10T18:18:00Z"/>
          <w:rFonts w:ascii="Consolas" w:eastAsia="Times New Roman" w:hAnsi="Consolas" w:cs="Times New Roman"/>
          <w:color w:val="CCCCCC"/>
          <w:sz w:val="21"/>
          <w:szCs w:val="21"/>
        </w:rPr>
      </w:pPr>
      <w:ins w:id="123"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season_avg_pts</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proofErr w:type="gramEnd"/>
        <w:r w:rsidRPr="0007543F">
          <w:rPr>
            <w:rFonts w:ascii="Consolas" w:eastAsia="Times New Roman" w:hAnsi="Consolas" w:cs="Times New Roman"/>
            <w:color w:val="CCCCCC"/>
            <w:sz w:val="21"/>
            <w:szCs w:val="21"/>
          </w:rPr>
          <w:t>()</w:t>
        </w:r>
      </w:ins>
    </w:p>
    <w:p w14:paraId="6968BAB3" w14:textId="77777777" w:rsidR="0007543F" w:rsidRPr="0007543F" w:rsidRDefault="0007543F" w:rsidP="0007543F">
      <w:pPr>
        <w:shd w:val="clear" w:color="auto" w:fill="1F1F1F"/>
        <w:spacing w:after="0" w:line="285" w:lineRule="atLeast"/>
        <w:rPr>
          <w:ins w:id="124" w:author="Abraham Molina" w:date="2024-06-10T13:18:00Z" w16du:dateUtc="2024-06-10T18:18:00Z"/>
          <w:rFonts w:ascii="Consolas" w:eastAsia="Times New Roman" w:hAnsi="Consolas" w:cs="Times New Roman"/>
          <w:color w:val="CCCCCC"/>
          <w:sz w:val="21"/>
          <w:szCs w:val="21"/>
        </w:rPr>
      </w:pPr>
      <w:ins w:id="125"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season_avg_ast</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proofErr w:type="gramEnd"/>
        <w:r w:rsidRPr="0007543F">
          <w:rPr>
            <w:rFonts w:ascii="Consolas" w:eastAsia="Times New Roman" w:hAnsi="Consolas" w:cs="Times New Roman"/>
            <w:color w:val="CCCCCC"/>
            <w:sz w:val="21"/>
            <w:szCs w:val="21"/>
          </w:rPr>
          <w:t>()</w:t>
        </w:r>
      </w:ins>
    </w:p>
    <w:p w14:paraId="71CF653A" w14:textId="77777777" w:rsidR="0007543F" w:rsidRPr="0007543F" w:rsidRDefault="0007543F" w:rsidP="0007543F">
      <w:pPr>
        <w:shd w:val="clear" w:color="auto" w:fill="1F1F1F"/>
        <w:spacing w:after="0" w:line="285" w:lineRule="atLeast"/>
        <w:rPr>
          <w:ins w:id="126" w:author="Abraham Molina" w:date="2024-06-10T13:18:00Z" w16du:dateUtc="2024-06-10T18:18:00Z"/>
          <w:rFonts w:ascii="Consolas" w:eastAsia="Times New Roman" w:hAnsi="Consolas" w:cs="Times New Roman"/>
          <w:color w:val="CCCCCC"/>
          <w:sz w:val="21"/>
          <w:szCs w:val="21"/>
        </w:rPr>
      </w:pPr>
      <w:ins w:id="127"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season_avg_trb</w:t>
        </w:r>
        <w:proofErr w:type="spellEnd"/>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proofErr w:type="gramEnd"/>
        <w:r w:rsidRPr="0007543F">
          <w:rPr>
            <w:rFonts w:ascii="Consolas" w:eastAsia="Times New Roman" w:hAnsi="Consolas" w:cs="Times New Roman"/>
            <w:color w:val="CCCCCC"/>
            <w:sz w:val="21"/>
            <w:szCs w:val="21"/>
          </w:rPr>
          <w:t>()</w:t>
        </w:r>
      </w:ins>
    </w:p>
    <w:p w14:paraId="3C6B5A1B" w14:textId="77777777" w:rsidR="0007543F" w:rsidRPr="0007543F" w:rsidRDefault="0007543F" w:rsidP="0007543F">
      <w:pPr>
        <w:shd w:val="clear" w:color="auto" w:fill="1F1F1F"/>
        <w:spacing w:after="0" w:line="285" w:lineRule="atLeast"/>
        <w:rPr>
          <w:ins w:id="128" w:author="Abraham Molina" w:date="2024-06-10T13:18:00Z" w16du:dateUtc="2024-06-10T18:18:00Z"/>
          <w:rFonts w:ascii="Consolas" w:eastAsia="Times New Roman" w:hAnsi="Consolas" w:cs="Times New Roman"/>
          <w:color w:val="CCCCCC"/>
          <w:sz w:val="21"/>
          <w:szCs w:val="21"/>
        </w:rPr>
      </w:pPr>
    </w:p>
    <w:p w14:paraId="7D6C9758" w14:textId="77777777" w:rsidR="0007543F" w:rsidRPr="0007543F" w:rsidRDefault="0007543F" w:rsidP="0007543F">
      <w:pPr>
        <w:shd w:val="clear" w:color="auto" w:fill="1F1F1F"/>
        <w:spacing w:after="0" w:line="285" w:lineRule="atLeast"/>
        <w:rPr>
          <w:ins w:id="129" w:author="Abraham Molina" w:date="2024-06-10T13:18:00Z" w16du:dateUtc="2024-06-10T18:18:00Z"/>
          <w:rFonts w:ascii="Consolas" w:eastAsia="Times New Roman" w:hAnsi="Consolas" w:cs="Times New Roman"/>
          <w:color w:val="CCCCCC"/>
          <w:sz w:val="21"/>
          <w:szCs w:val="21"/>
        </w:rPr>
      </w:pPr>
      <w:ins w:id="130"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Calculate performance deviation from average</w:t>
        </w:r>
      </w:ins>
    </w:p>
    <w:p w14:paraId="49F70D7E" w14:textId="77777777" w:rsidR="0007543F" w:rsidRPr="0007543F" w:rsidRDefault="0007543F" w:rsidP="0007543F">
      <w:pPr>
        <w:shd w:val="clear" w:color="auto" w:fill="1F1F1F"/>
        <w:spacing w:after="0" w:line="285" w:lineRule="atLeast"/>
        <w:rPr>
          <w:ins w:id="131" w:author="Abraham Molina" w:date="2024-06-10T13:18:00Z" w16du:dateUtc="2024-06-10T18:18:00Z"/>
          <w:rFonts w:ascii="Consolas" w:eastAsia="Times New Roman" w:hAnsi="Consolas" w:cs="Times New Roman"/>
          <w:color w:val="CCCCCC"/>
          <w:sz w:val="21"/>
          <w:szCs w:val="21"/>
        </w:rPr>
      </w:pPr>
      <w:ins w:id="132"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deviation_pts</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season_avg_pts</w:t>
        </w:r>
        <w:proofErr w:type="spellEnd"/>
      </w:ins>
    </w:p>
    <w:p w14:paraId="25CD84CD" w14:textId="77777777" w:rsidR="0007543F" w:rsidRPr="0007543F" w:rsidRDefault="0007543F" w:rsidP="0007543F">
      <w:pPr>
        <w:shd w:val="clear" w:color="auto" w:fill="1F1F1F"/>
        <w:spacing w:after="0" w:line="285" w:lineRule="atLeast"/>
        <w:rPr>
          <w:ins w:id="133" w:author="Abraham Molina" w:date="2024-06-10T13:18:00Z" w16du:dateUtc="2024-06-10T18:18:00Z"/>
          <w:rFonts w:ascii="Consolas" w:eastAsia="Times New Roman" w:hAnsi="Consolas" w:cs="Times New Roman"/>
          <w:color w:val="CCCCCC"/>
          <w:sz w:val="21"/>
          <w:szCs w:val="21"/>
        </w:rPr>
      </w:pPr>
      <w:ins w:id="134"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deviation_ast</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season_avg_ast</w:t>
        </w:r>
        <w:proofErr w:type="spellEnd"/>
      </w:ins>
    </w:p>
    <w:p w14:paraId="586C60C5" w14:textId="77777777" w:rsidR="0007543F" w:rsidRPr="0007543F" w:rsidRDefault="0007543F" w:rsidP="0007543F">
      <w:pPr>
        <w:shd w:val="clear" w:color="auto" w:fill="1F1F1F"/>
        <w:spacing w:after="0" w:line="285" w:lineRule="atLeast"/>
        <w:rPr>
          <w:ins w:id="135" w:author="Abraham Molina" w:date="2024-06-10T13:18:00Z" w16du:dateUtc="2024-06-10T18:18:00Z"/>
          <w:rFonts w:ascii="Consolas" w:eastAsia="Times New Roman" w:hAnsi="Consolas" w:cs="Times New Roman"/>
          <w:color w:val="CCCCCC"/>
          <w:sz w:val="21"/>
          <w:szCs w:val="21"/>
        </w:rPr>
      </w:pPr>
      <w:ins w:id="13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deviation_trb</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season_avg_trb</w:t>
        </w:r>
        <w:proofErr w:type="spellEnd"/>
      </w:ins>
    </w:p>
    <w:p w14:paraId="50C95D87" w14:textId="77777777" w:rsidR="0007543F" w:rsidRPr="0007543F" w:rsidRDefault="0007543F" w:rsidP="0007543F">
      <w:pPr>
        <w:shd w:val="clear" w:color="auto" w:fill="1F1F1F"/>
        <w:spacing w:after="0" w:line="285" w:lineRule="atLeast"/>
        <w:rPr>
          <w:ins w:id="137" w:author="Abraham Molina" w:date="2024-06-10T13:18:00Z" w16du:dateUtc="2024-06-10T18:18:00Z"/>
          <w:rFonts w:ascii="Consolas" w:eastAsia="Times New Roman" w:hAnsi="Consolas" w:cs="Times New Roman"/>
          <w:color w:val="CCCCCC"/>
          <w:sz w:val="21"/>
          <w:szCs w:val="21"/>
        </w:rPr>
      </w:pPr>
    </w:p>
    <w:p w14:paraId="5815D677" w14:textId="77777777" w:rsidR="0007543F" w:rsidRPr="0007543F" w:rsidRDefault="0007543F" w:rsidP="0007543F">
      <w:pPr>
        <w:shd w:val="clear" w:color="auto" w:fill="1F1F1F"/>
        <w:spacing w:after="0" w:line="285" w:lineRule="atLeast"/>
        <w:ind w:left="450" w:hanging="450"/>
        <w:rPr>
          <w:ins w:id="138" w:author="Abraham Molina" w:date="2024-06-10T13:18:00Z" w16du:dateUtc="2024-06-10T18:18:00Z"/>
          <w:rFonts w:ascii="Consolas" w:eastAsia="Times New Roman" w:hAnsi="Consolas" w:cs="Times New Roman"/>
          <w:color w:val="CCCCCC"/>
          <w:sz w:val="21"/>
          <w:szCs w:val="21"/>
        </w:rPr>
        <w:pPrChange w:id="139" w:author="Abraham Molina" w:date="2024-06-10T13:18:00Z" w16du:dateUtc="2024-06-10T18:18:00Z">
          <w:pPr>
            <w:shd w:val="clear" w:color="auto" w:fill="1F1F1F"/>
            <w:spacing w:after="0" w:line="285" w:lineRule="atLeast"/>
          </w:pPr>
        </w:pPrChange>
      </w:pPr>
      <w:ins w:id="140"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xml:space="preserve"># Calculate rolling statistics with </w:t>
        </w:r>
        <w:proofErr w:type="spellStart"/>
        <w:r w:rsidRPr="0007543F">
          <w:rPr>
            <w:rFonts w:ascii="Consolas" w:eastAsia="Times New Roman" w:hAnsi="Consolas" w:cs="Times New Roman"/>
            <w:color w:val="6A9955"/>
            <w:sz w:val="21"/>
            <w:szCs w:val="21"/>
          </w:rPr>
          <w:t>min_periods</w:t>
        </w:r>
        <w:proofErr w:type="spellEnd"/>
        <w:r w:rsidRPr="0007543F">
          <w:rPr>
            <w:rFonts w:ascii="Consolas" w:eastAsia="Times New Roman" w:hAnsi="Consolas" w:cs="Times New Roman"/>
            <w:color w:val="6A9955"/>
            <w:sz w:val="21"/>
            <w:szCs w:val="21"/>
          </w:rPr>
          <w:t xml:space="preserve">=1 to avoid </w:t>
        </w:r>
        <w:proofErr w:type="spellStart"/>
        <w:r w:rsidRPr="0007543F">
          <w:rPr>
            <w:rFonts w:ascii="Consolas" w:eastAsia="Times New Roman" w:hAnsi="Consolas" w:cs="Times New Roman"/>
            <w:color w:val="6A9955"/>
            <w:sz w:val="21"/>
            <w:szCs w:val="21"/>
          </w:rPr>
          <w:t>NaN</w:t>
        </w:r>
        <w:proofErr w:type="spellEnd"/>
        <w:r w:rsidRPr="0007543F">
          <w:rPr>
            <w:rFonts w:ascii="Consolas" w:eastAsia="Times New Roman" w:hAnsi="Consolas" w:cs="Times New Roman"/>
            <w:color w:val="6A9955"/>
            <w:sz w:val="21"/>
            <w:szCs w:val="21"/>
          </w:rPr>
          <w:t xml:space="preserve"> for fewer games</w:t>
        </w:r>
      </w:ins>
    </w:p>
    <w:p w14:paraId="58D16593" w14:textId="77777777" w:rsidR="0007543F" w:rsidRPr="0007543F" w:rsidRDefault="0007543F" w:rsidP="0007543F">
      <w:pPr>
        <w:shd w:val="clear" w:color="auto" w:fill="1F1F1F"/>
        <w:spacing w:after="0" w:line="285" w:lineRule="atLeast"/>
        <w:rPr>
          <w:ins w:id="141" w:author="Abraham Molina" w:date="2024-06-10T13:18:00Z" w16du:dateUtc="2024-06-10T18:18:00Z"/>
          <w:rFonts w:ascii="Consolas" w:eastAsia="Times New Roman" w:hAnsi="Consolas" w:cs="Times New Roman"/>
          <w:color w:val="CCCCCC"/>
          <w:sz w:val="21"/>
          <w:szCs w:val="21"/>
        </w:rPr>
      </w:pPr>
      <w:ins w:id="142"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rolling_std_pts</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std</w:t>
        </w:r>
        <w:r w:rsidRPr="0007543F">
          <w:rPr>
            <w:rFonts w:ascii="Consolas" w:eastAsia="Times New Roman" w:hAnsi="Consolas" w:cs="Times New Roman"/>
            <w:color w:val="CCCCCC"/>
            <w:sz w:val="21"/>
            <w:szCs w:val="21"/>
          </w:rPr>
          <w:t>()</w:t>
        </w:r>
      </w:ins>
    </w:p>
    <w:p w14:paraId="7432AA24" w14:textId="77777777" w:rsidR="0007543F" w:rsidRPr="0007543F" w:rsidRDefault="0007543F" w:rsidP="0007543F">
      <w:pPr>
        <w:shd w:val="clear" w:color="auto" w:fill="1F1F1F"/>
        <w:spacing w:after="0" w:line="285" w:lineRule="atLeast"/>
        <w:rPr>
          <w:ins w:id="143" w:author="Abraham Molina" w:date="2024-06-10T13:18:00Z" w16du:dateUtc="2024-06-10T18:18:00Z"/>
          <w:rFonts w:ascii="Consolas" w:eastAsia="Times New Roman" w:hAnsi="Consolas" w:cs="Times New Roman"/>
          <w:color w:val="CCCCCC"/>
          <w:sz w:val="21"/>
          <w:szCs w:val="21"/>
        </w:rPr>
      </w:pPr>
      <w:ins w:id="144"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rolling_std_ast</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std</w:t>
        </w:r>
        <w:r w:rsidRPr="0007543F">
          <w:rPr>
            <w:rFonts w:ascii="Consolas" w:eastAsia="Times New Roman" w:hAnsi="Consolas" w:cs="Times New Roman"/>
            <w:color w:val="CCCCCC"/>
            <w:sz w:val="21"/>
            <w:szCs w:val="21"/>
          </w:rPr>
          <w:t>()</w:t>
        </w:r>
      </w:ins>
    </w:p>
    <w:p w14:paraId="56B61CF0" w14:textId="77777777" w:rsidR="0007543F" w:rsidRPr="0007543F" w:rsidRDefault="0007543F" w:rsidP="0007543F">
      <w:pPr>
        <w:shd w:val="clear" w:color="auto" w:fill="1F1F1F"/>
        <w:spacing w:after="0" w:line="285" w:lineRule="atLeast"/>
        <w:rPr>
          <w:ins w:id="145" w:author="Abraham Molina" w:date="2024-06-10T13:18:00Z" w16du:dateUtc="2024-06-10T18:18:00Z"/>
          <w:rFonts w:ascii="Consolas" w:eastAsia="Times New Roman" w:hAnsi="Consolas" w:cs="Times New Roman"/>
          <w:color w:val="CCCCCC"/>
          <w:sz w:val="21"/>
          <w:szCs w:val="21"/>
        </w:rPr>
      </w:pPr>
      <w:ins w:id="14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rolling_std_trb</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std</w:t>
        </w:r>
        <w:r w:rsidRPr="0007543F">
          <w:rPr>
            <w:rFonts w:ascii="Consolas" w:eastAsia="Times New Roman" w:hAnsi="Consolas" w:cs="Times New Roman"/>
            <w:color w:val="CCCCCC"/>
            <w:sz w:val="21"/>
            <w:szCs w:val="21"/>
          </w:rPr>
          <w:t>()</w:t>
        </w:r>
      </w:ins>
    </w:p>
    <w:p w14:paraId="238118C1" w14:textId="77777777" w:rsidR="0007543F" w:rsidRPr="0007543F" w:rsidRDefault="0007543F" w:rsidP="0007543F">
      <w:pPr>
        <w:shd w:val="clear" w:color="auto" w:fill="1F1F1F"/>
        <w:spacing w:after="0" w:line="285" w:lineRule="atLeast"/>
        <w:rPr>
          <w:ins w:id="147" w:author="Abraham Molina" w:date="2024-06-10T13:18:00Z" w16du:dateUtc="2024-06-10T18:18:00Z"/>
          <w:rFonts w:ascii="Consolas" w:eastAsia="Times New Roman" w:hAnsi="Consolas" w:cs="Times New Roman"/>
          <w:color w:val="CCCCCC"/>
          <w:sz w:val="21"/>
          <w:szCs w:val="21"/>
        </w:rPr>
      </w:pPr>
    </w:p>
    <w:p w14:paraId="2A9F575E" w14:textId="77777777" w:rsidR="0007543F" w:rsidRPr="0007543F" w:rsidRDefault="0007543F" w:rsidP="0007543F">
      <w:pPr>
        <w:shd w:val="clear" w:color="auto" w:fill="1F1F1F"/>
        <w:spacing w:after="0" w:line="285" w:lineRule="atLeast"/>
        <w:rPr>
          <w:ins w:id="148" w:author="Abraham Molina" w:date="2024-06-10T13:18:00Z" w16du:dateUtc="2024-06-10T18:18:00Z"/>
          <w:rFonts w:ascii="Consolas" w:eastAsia="Times New Roman" w:hAnsi="Consolas" w:cs="Times New Roman"/>
          <w:color w:val="CCCCCC"/>
          <w:sz w:val="21"/>
          <w:szCs w:val="21"/>
        </w:rPr>
      </w:pPr>
      <w:ins w:id="149"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rolling_mean_pts</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r w:rsidRPr="0007543F">
          <w:rPr>
            <w:rFonts w:ascii="Consolas" w:eastAsia="Times New Roman" w:hAnsi="Consolas" w:cs="Times New Roman"/>
            <w:color w:val="CCCCCC"/>
            <w:sz w:val="21"/>
            <w:szCs w:val="21"/>
          </w:rPr>
          <w:t>()</w:t>
        </w:r>
      </w:ins>
    </w:p>
    <w:p w14:paraId="3DE76DEA" w14:textId="77777777" w:rsidR="0007543F" w:rsidRPr="0007543F" w:rsidRDefault="0007543F" w:rsidP="0007543F">
      <w:pPr>
        <w:shd w:val="clear" w:color="auto" w:fill="1F1F1F"/>
        <w:spacing w:after="0" w:line="285" w:lineRule="atLeast"/>
        <w:rPr>
          <w:ins w:id="150" w:author="Abraham Molina" w:date="2024-06-10T13:18:00Z" w16du:dateUtc="2024-06-10T18:18:00Z"/>
          <w:rFonts w:ascii="Consolas" w:eastAsia="Times New Roman" w:hAnsi="Consolas" w:cs="Times New Roman"/>
          <w:color w:val="CCCCCC"/>
          <w:sz w:val="21"/>
          <w:szCs w:val="21"/>
        </w:rPr>
      </w:pPr>
      <w:ins w:id="151"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rolling_mean_ast</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r w:rsidRPr="0007543F">
          <w:rPr>
            <w:rFonts w:ascii="Consolas" w:eastAsia="Times New Roman" w:hAnsi="Consolas" w:cs="Times New Roman"/>
            <w:color w:val="CCCCCC"/>
            <w:sz w:val="21"/>
            <w:szCs w:val="21"/>
          </w:rPr>
          <w:t>()</w:t>
        </w:r>
      </w:ins>
    </w:p>
    <w:p w14:paraId="72708FC2" w14:textId="77777777" w:rsidR="0007543F" w:rsidRPr="0007543F" w:rsidRDefault="0007543F" w:rsidP="0007543F">
      <w:pPr>
        <w:shd w:val="clear" w:color="auto" w:fill="1F1F1F"/>
        <w:spacing w:after="0" w:line="285" w:lineRule="atLeast"/>
        <w:rPr>
          <w:ins w:id="152" w:author="Abraham Molina" w:date="2024-06-10T13:18:00Z" w16du:dateUtc="2024-06-10T18:18:00Z"/>
          <w:rFonts w:ascii="Consolas" w:eastAsia="Times New Roman" w:hAnsi="Consolas" w:cs="Times New Roman"/>
          <w:color w:val="CCCCCC"/>
          <w:sz w:val="21"/>
          <w:szCs w:val="21"/>
        </w:rPr>
      </w:pPr>
      <w:ins w:id="153"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rolling_mean_trb</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r w:rsidRPr="0007543F">
          <w:rPr>
            <w:rFonts w:ascii="Consolas" w:eastAsia="Times New Roman" w:hAnsi="Consolas" w:cs="Times New Roman"/>
            <w:color w:val="CCCCCC"/>
            <w:sz w:val="21"/>
            <w:szCs w:val="21"/>
          </w:rPr>
          <w:t>()</w:t>
        </w:r>
      </w:ins>
    </w:p>
    <w:p w14:paraId="6347F8F0" w14:textId="77777777" w:rsidR="0007543F" w:rsidRPr="0007543F" w:rsidRDefault="0007543F" w:rsidP="0007543F">
      <w:pPr>
        <w:shd w:val="clear" w:color="auto" w:fill="1F1F1F"/>
        <w:spacing w:after="0" w:line="285" w:lineRule="atLeast"/>
        <w:rPr>
          <w:ins w:id="154" w:author="Abraham Molina" w:date="2024-06-10T13:18:00Z" w16du:dateUtc="2024-06-10T18:18:00Z"/>
          <w:rFonts w:ascii="Consolas" w:eastAsia="Times New Roman" w:hAnsi="Consolas" w:cs="Times New Roman"/>
          <w:color w:val="CCCCCC"/>
          <w:sz w:val="21"/>
          <w:szCs w:val="21"/>
        </w:rPr>
      </w:pPr>
    </w:p>
    <w:p w14:paraId="5B260BF1" w14:textId="77777777" w:rsidR="0007543F" w:rsidRPr="0007543F" w:rsidRDefault="0007543F" w:rsidP="0007543F">
      <w:pPr>
        <w:shd w:val="clear" w:color="auto" w:fill="1F1F1F"/>
        <w:spacing w:after="0" w:line="285" w:lineRule="atLeast"/>
        <w:ind w:left="450" w:hanging="450"/>
        <w:rPr>
          <w:ins w:id="155" w:author="Abraham Molina" w:date="2024-06-10T13:18:00Z" w16du:dateUtc="2024-06-10T18:18:00Z"/>
          <w:rFonts w:ascii="Consolas" w:eastAsia="Times New Roman" w:hAnsi="Consolas" w:cs="Times New Roman"/>
          <w:color w:val="CCCCCC"/>
          <w:sz w:val="21"/>
          <w:szCs w:val="21"/>
        </w:rPr>
        <w:pPrChange w:id="156" w:author="Abraham Molina" w:date="2024-06-10T13:18:00Z" w16du:dateUtc="2024-06-10T18:18:00Z">
          <w:pPr>
            <w:shd w:val="clear" w:color="auto" w:fill="1F1F1F"/>
            <w:spacing w:after="0" w:line="285" w:lineRule="atLeast"/>
          </w:pPr>
        </w:pPrChange>
      </w:pPr>
      <w:ins w:id="157"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z_score_pts</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rolling_mean_pts</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rolling_std_pts</w:t>
        </w:r>
        <w:proofErr w:type="spellEnd"/>
        <w:r w:rsidRPr="0007543F">
          <w:rPr>
            <w:rFonts w:ascii="Consolas" w:eastAsia="Times New Roman" w:hAnsi="Consolas" w:cs="Times New Roman"/>
            <w:color w:val="CE9178"/>
            <w:sz w:val="21"/>
            <w:szCs w:val="21"/>
          </w:rPr>
          <w:t>'</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replace</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B5CEA8"/>
            <w:sz w:val="21"/>
            <w:szCs w:val="21"/>
          </w:rPr>
          <w:t>0</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ins>
    </w:p>
    <w:p w14:paraId="5DA506F3" w14:textId="77777777" w:rsidR="0007543F" w:rsidRPr="0007543F" w:rsidRDefault="0007543F" w:rsidP="0007543F">
      <w:pPr>
        <w:shd w:val="clear" w:color="auto" w:fill="1F1F1F"/>
        <w:spacing w:after="0" w:line="285" w:lineRule="atLeast"/>
        <w:ind w:left="450" w:hanging="450"/>
        <w:rPr>
          <w:ins w:id="158" w:author="Abraham Molina" w:date="2024-06-10T13:18:00Z" w16du:dateUtc="2024-06-10T18:18:00Z"/>
          <w:rFonts w:ascii="Consolas" w:eastAsia="Times New Roman" w:hAnsi="Consolas" w:cs="Times New Roman"/>
          <w:color w:val="CCCCCC"/>
          <w:sz w:val="21"/>
          <w:szCs w:val="21"/>
        </w:rPr>
        <w:pPrChange w:id="159" w:author="Abraham Molina" w:date="2024-06-10T13:18:00Z" w16du:dateUtc="2024-06-10T18:18:00Z">
          <w:pPr>
            <w:shd w:val="clear" w:color="auto" w:fill="1F1F1F"/>
            <w:spacing w:after="0" w:line="285" w:lineRule="atLeast"/>
          </w:pPr>
        </w:pPrChange>
      </w:pPr>
      <w:ins w:id="160"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z_score_ast</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rolling_mean_ast</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rolling_std_ast</w:t>
        </w:r>
        <w:proofErr w:type="spellEnd"/>
        <w:r w:rsidRPr="0007543F">
          <w:rPr>
            <w:rFonts w:ascii="Consolas" w:eastAsia="Times New Roman" w:hAnsi="Consolas" w:cs="Times New Roman"/>
            <w:color w:val="CE9178"/>
            <w:sz w:val="21"/>
            <w:szCs w:val="21"/>
          </w:rPr>
          <w:t>'</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replace</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B5CEA8"/>
            <w:sz w:val="21"/>
            <w:szCs w:val="21"/>
          </w:rPr>
          <w:t>0</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ins>
    </w:p>
    <w:p w14:paraId="1F086F6C" w14:textId="77777777" w:rsidR="0007543F" w:rsidRPr="0007543F" w:rsidRDefault="0007543F" w:rsidP="0007543F">
      <w:pPr>
        <w:shd w:val="clear" w:color="auto" w:fill="1F1F1F"/>
        <w:spacing w:after="0" w:line="285" w:lineRule="atLeast"/>
        <w:ind w:left="450" w:hanging="450"/>
        <w:rPr>
          <w:ins w:id="161" w:author="Abraham Molina" w:date="2024-06-10T13:18:00Z" w16du:dateUtc="2024-06-10T18:18:00Z"/>
          <w:rFonts w:ascii="Consolas" w:eastAsia="Times New Roman" w:hAnsi="Consolas" w:cs="Times New Roman"/>
          <w:color w:val="CCCCCC"/>
          <w:sz w:val="21"/>
          <w:szCs w:val="21"/>
        </w:rPr>
        <w:pPrChange w:id="162" w:author="Abraham Molina" w:date="2024-06-10T13:18:00Z" w16du:dateUtc="2024-06-10T18:18:00Z">
          <w:pPr>
            <w:shd w:val="clear" w:color="auto" w:fill="1F1F1F"/>
            <w:spacing w:after="0" w:line="285" w:lineRule="atLeast"/>
          </w:pPr>
        </w:pPrChange>
      </w:pPr>
      <w:ins w:id="163"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z_score_trb</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rolling_mean_trb</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CDCAA"/>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rolling_std_trb</w:t>
        </w:r>
        <w:proofErr w:type="spellEnd"/>
        <w:r w:rsidRPr="0007543F">
          <w:rPr>
            <w:rFonts w:ascii="Consolas" w:eastAsia="Times New Roman" w:hAnsi="Consolas" w:cs="Times New Roman"/>
            <w:color w:val="CE9178"/>
            <w:sz w:val="21"/>
            <w:szCs w:val="21"/>
          </w:rPr>
          <w:t>'</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replace</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B5CEA8"/>
            <w:sz w:val="21"/>
            <w:szCs w:val="21"/>
          </w:rPr>
          <w:t>0</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ins>
    </w:p>
    <w:p w14:paraId="21A73F3A" w14:textId="77777777" w:rsidR="0007543F" w:rsidRPr="0007543F" w:rsidRDefault="0007543F" w:rsidP="0007543F">
      <w:pPr>
        <w:shd w:val="clear" w:color="auto" w:fill="1F1F1F"/>
        <w:spacing w:after="0" w:line="285" w:lineRule="atLeast"/>
        <w:rPr>
          <w:ins w:id="164" w:author="Abraham Molina" w:date="2024-06-10T13:18:00Z" w16du:dateUtc="2024-06-10T18:18:00Z"/>
          <w:rFonts w:ascii="Consolas" w:eastAsia="Times New Roman" w:hAnsi="Consolas" w:cs="Times New Roman"/>
          <w:color w:val="CCCCCC"/>
          <w:sz w:val="21"/>
          <w:szCs w:val="21"/>
        </w:rPr>
      </w:pPr>
    </w:p>
    <w:p w14:paraId="2831685E" w14:textId="77777777" w:rsidR="0007543F" w:rsidRPr="0007543F" w:rsidRDefault="0007543F" w:rsidP="0007543F">
      <w:pPr>
        <w:shd w:val="clear" w:color="auto" w:fill="1F1F1F"/>
        <w:spacing w:after="0" w:line="285" w:lineRule="atLeast"/>
        <w:rPr>
          <w:ins w:id="165" w:author="Abraham Molina" w:date="2024-06-10T13:18:00Z" w16du:dateUtc="2024-06-10T18:18:00Z"/>
          <w:rFonts w:ascii="Consolas" w:eastAsia="Times New Roman" w:hAnsi="Consolas" w:cs="Times New Roman"/>
          <w:color w:val="CCCCCC"/>
          <w:sz w:val="21"/>
          <w:szCs w:val="21"/>
        </w:rPr>
      </w:pPr>
      <w:ins w:id="166"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rolling_mp</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proofErr w:type="gramStart"/>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rolling</w:t>
        </w:r>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9CDCFE"/>
            <w:sz w:val="21"/>
            <w:szCs w:val="21"/>
          </w:rPr>
          <w:t>window</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5</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min_periods</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B5CEA8"/>
            <w:sz w:val="21"/>
            <w:szCs w:val="21"/>
          </w:rPr>
          <w:t>1</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mean</w:t>
        </w:r>
        <w:r w:rsidRPr="0007543F">
          <w:rPr>
            <w:rFonts w:ascii="Consolas" w:eastAsia="Times New Roman" w:hAnsi="Consolas" w:cs="Times New Roman"/>
            <w:color w:val="CCCCCC"/>
            <w:sz w:val="21"/>
            <w:szCs w:val="21"/>
          </w:rPr>
          <w:t>()</w:t>
        </w:r>
      </w:ins>
    </w:p>
    <w:p w14:paraId="0A7D9EE4" w14:textId="77777777" w:rsidR="0007543F" w:rsidRPr="0007543F" w:rsidRDefault="0007543F" w:rsidP="0007543F">
      <w:pPr>
        <w:shd w:val="clear" w:color="auto" w:fill="1F1F1F"/>
        <w:spacing w:after="0" w:line="285" w:lineRule="atLeast"/>
        <w:rPr>
          <w:ins w:id="167" w:author="Abraham Molina" w:date="2024-06-10T13:18:00Z" w16du:dateUtc="2024-06-10T18:18:00Z"/>
          <w:rFonts w:ascii="Consolas" w:eastAsia="Times New Roman" w:hAnsi="Consolas" w:cs="Times New Roman"/>
          <w:color w:val="CCCCCC"/>
          <w:sz w:val="21"/>
          <w:szCs w:val="21"/>
        </w:rPr>
      </w:pPr>
    </w:p>
    <w:p w14:paraId="104541E9" w14:textId="77777777" w:rsidR="0007543F" w:rsidRPr="0007543F" w:rsidRDefault="0007543F" w:rsidP="0007543F">
      <w:pPr>
        <w:shd w:val="clear" w:color="auto" w:fill="1F1F1F"/>
        <w:spacing w:after="0" w:line="285" w:lineRule="atLeast"/>
        <w:rPr>
          <w:ins w:id="168" w:author="Abraham Molina" w:date="2024-06-10T13:18:00Z" w16du:dateUtc="2024-06-10T18:18:00Z"/>
          <w:rFonts w:ascii="Consolas" w:eastAsia="Times New Roman" w:hAnsi="Consolas" w:cs="Times New Roman"/>
          <w:color w:val="CCCCCC"/>
          <w:sz w:val="21"/>
          <w:szCs w:val="21"/>
        </w:rPr>
      </w:pPr>
      <w:ins w:id="169"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6A9955"/>
            <w:sz w:val="21"/>
            <w:szCs w:val="21"/>
          </w:rPr>
          <w:t># Calculate trends</w:t>
        </w:r>
      </w:ins>
    </w:p>
    <w:p w14:paraId="4BFE3A25" w14:textId="77777777" w:rsidR="0007543F" w:rsidRPr="0007543F" w:rsidRDefault="0007543F" w:rsidP="0007543F">
      <w:pPr>
        <w:shd w:val="clear" w:color="auto" w:fill="1F1F1F"/>
        <w:spacing w:after="0" w:line="285" w:lineRule="atLeast"/>
        <w:rPr>
          <w:ins w:id="170" w:author="Abraham Molina" w:date="2024-06-10T13:18:00Z" w16du:dateUtc="2024-06-10T18:18:00Z"/>
          <w:rFonts w:ascii="Consolas" w:eastAsia="Times New Roman" w:hAnsi="Consolas" w:cs="Times New Roman"/>
          <w:color w:val="CCCCCC"/>
          <w:sz w:val="21"/>
          <w:szCs w:val="21"/>
        </w:rPr>
      </w:pPr>
      <w:ins w:id="171" w:author="Abraham Molina" w:date="2024-06-10T13:18:00Z" w16du:dateUtc="2024-06-10T18:18:00Z">
        <w:r w:rsidRPr="0007543F">
          <w:rPr>
            <w:rFonts w:ascii="Consolas" w:eastAsia="Times New Roman" w:hAnsi="Consolas" w:cs="Times New Roman"/>
            <w:color w:val="CCCCCC"/>
            <w:sz w:val="21"/>
            <w:szCs w:val="21"/>
          </w:rPr>
          <w:lastRenderedPageBreak/>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trend_mp</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DCDCAA"/>
            <w:sz w:val="21"/>
            <w:szCs w:val="21"/>
          </w:rPr>
          <w:t>calculate_trend</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'MP'</w:t>
        </w:r>
        <w:r w:rsidRPr="0007543F">
          <w:rPr>
            <w:rFonts w:ascii="Consolas" w:eastAsia="Times New Roman" w:hAnsi="Consolas" w:cs="Times New Roman"/>
            <w:color w:val="CCCCCC"/>
            <w:sz w:val="21"/>
            <w:szCs w:val="21"/>
          </w:rPr>
          <w:t>])</w:t>
        </w:r>
      </w:ins>
    </w:p>
    <w:p w14:paraId="7309879D" w14:textId="77777777" w:rsidR="0007543F" w:rsidRPr="0007543F" w:rsidRDefault="0007543F" w:rsidP="0007543F">
      <w:pPr>
        <w:shd w:val="clear" w:color="auto" w:fill="1F1F1F"/>
        <w:spacing w:after="0" w:line="285" w:lineRule="atLeast"/>
        <w:rPr>
          <w:ins w:id="172" w:author="Abraham Molina" w:date="2024-06-10T13:18:00Z" w16du:dateUtc="2024-06-10T18:18:00Z"/>
          <w:rFonts w:ascii="Consolas" w:eastAsia="Times New Roman" w:hAnsi="Consolas" w:cs="Times New Roman"/>
          <w:color w:val="CCCCCC"/>
          <w:sz w:val="21"/>
          <w:szCs w:val="21"/>
        </w:rPr>
      </w:pPr>
      <w:ins w:id="173"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trend_pts</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DCDCAA"/>
            <w:sz w:val="21"/>
            <w:szCs w:val="21"/>
          </w:rPr>
          <w:t>calculate_trend</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'PTS'</w:t>
        </w:r>
        <w:r w:rsidRPr="0007543F">
          <w:rPr>
            <w:rFonts w:ascii="Consolas" w:eastAsia="Times New Roman" w:hAnsi="Consolas" w:cs="Times New Roman"/>
            <w:color w:val="CCCCCC"/>
            <w:sz w:val="21"/>
            <w:szCs w:val="21"/>
          </w:rPr>
          <w:t>])</w:t>
        </w:r>
      </w:ins>
    </w:p>
    <w:p w14:paraId="4FA47AA2" w14:textId="77777777" w:rsidR="0007543F" w:rsidRPr="0007543F" w:rsidRDefault="0007543F" w:rsidP="0007543F">
      <w:pPr>
        <w:shd w:val="clear" w:color="auto" w:fill="1F1F1F"/>
        <w:spacing w:after="0" w:line="285" w:lineRule="atLeast"/>
        <w:rPr>
          <w:ins w:id="174" w:author="Abraham Molina" w:date="2024-06-10T13:18:00Z" w16du:dateUtc="2024-06-10T18:18:00Z"/>
          <w:rFonts w:ascii="Consolas" w:eastAsia="Times New Roman" w:hAnsi="Consolas" w:cs="Times New Roman"/>
          <w:color w:val="CCCCCC"/>
          <w:sz w:val="21"/>
          <w:szCs w:val="21"/>
        </w:rPr>
      </w:pPr>
      <w:ins w:id="175"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trend_ast</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DCDCAA"/>
            <w:sz w:val="21"/>
            <w:szCs w:val="21"/>
          </w:rPr>
          <w:t>calculate_trend</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'AST'</w:t>
        </w:r>
        <w:r w:rsidRPr="0007543F">
          <w:rPr>
            <w:rFonts w:ascii="Consolas" w:eastAsia="Times New Roman" w:hAnsi="Consolas" w:cs="Times New Roman"/>
            <w:color w:val="CCCCCC"/>
            <w:sz w:val="21"/>
            <w:szCs w:val="21"/>
          </w:rPr>
          <w:t>])</w:t>
        </w:r>
      </w:ins>
    </w:p>
    <w:p w14:paraId="74018891" w14:textId="77777777" w:rsidR="0007543F" w:rsidRPr="0007543F" w:rsidRDefault="0007543F" w:rsidP="0007543F">
      <w:pPr>
        <w:shd w:val="clear" w:color="auto" w:fill="1F1F1F"/>
        <w:spacing w:after="0" w:line="285" w:lineRule="atLeast"/>
        <w:rPr>
          <w:ins w:id="176" w:author="Abraham Molina" w:date="2024-06-10T13:18:00Z" w16du:dateUtc="2024-06-10T18:18:00Z"/>
          <w:rFonts w:ascii="Consolas" w:eastAsia="Times New Roman" w:hAnsi="Consolas" w:cs="Times New Roman"/>
          <w:color w:val="CCCCCC"/>
          <w:sz w:val="21"/>
          <w:szCs w:val="21"/>
        </w:rPr>
      </w:pPr>
      <w:ins w:id="177"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w:t>
        </w:r>
        <w:proofErr w:type="spellStart"/>
        <w:r w:rsidRPr="0007543F">
          <w:rPr>
            <w:rFonts w:ascii="Consolas" w:eastAsia="Times New Roman" w:hAnsi="Consolas" w:cs="Times New Roman"/>
            <w:color w:val="CE9178"/>
            <w:sz w:val="21"/>
            <w:szCs w:val="21"/>
          </w:rPr>
          <w:t>trend_trb</w:t>
        </w:r>
        <w:proofErr w:type="spellEnd"/>
        <w:r w:rsidRPr="0007543F">
          <w:rPr>
            <w:rFonts w:ascii="Consolas" w:eastAsia="Times New Roman" w:hAnsi="Consolas" w:cs="Times New Roman"/>
            <w:color w:val="CE9178"/>
            <w:sz w:val="21"/>
            <w:szCs w:val="21"/>
          </w:rPr>
          <w:t>'</w:t>
        </w:r>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DCDCAA"/>
            <w:sz w:val="21"/>
            <w:szCs w:val="21"/>
          </w:rPr>
          <w:t>calculate_trend</w:t>
        </w:r>
        <w:proofErr w:type="spellEnd"/>
        <w:r w:rsidRPr="0007543F">
          <w:rPr>
            <w:rFonts w:ascii="Consolas" w:eastAsia="Times New Roman" w:hAnsi="Consolas" w:cs="Times New Roman"/>
            <w:color w:val="CCCCCC"/>
            <w:sz w:val="21"/>
            <w:szCs w:val="21"/>
          </w:rPr>
          <w:t>(</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CE9178"/>
            <w:sz w:val="21"/>
            <w:szCs w:val="21"/>
          </w:rPr>
          <w:t>'TRB'</w:t>
        </w:r>
        <w:r w:rsidRPr="0007543F">
          <w:rPr>
            <w:rFonts w:ascii="Consolas" w:eastAsia="Times New Roman" w:hAnsi="Consolas" w:cs="Times New Roman"/>
            <w:color w:val="CCCCCC"/>
            <w:sz w:val="21"/>
            <w:szCs w:val="21"/>
          </w:rPr>
          <w:t>])</w:t>
        </w:r>
      </w:ins>
    </w:p>
    <w:p w14:paraId="79E11C35" w14:textId="77777777" w:rsidR="0007543F" w:rsidRPr="0007543F" w:rsidRDefault="0007543F" w:rsidP="0007543F">
      <w:pPr>
        <w:shd w:val="clear" w:color="auto" w:fill="1F1F1F"/>
        <w:spacing w:after="240" w:line="285" w:lineRule="atLeast"/>
        <w:rPr>
          <w:ins w:id="178" w:author="Abraham Molina" w:date="2024-06-10T13:18:00Z" w16du:dateUtc="2024-06-10T18:18:00Z"/>
          <w:rFonts w:ascii="Consolas" w:eastAsia="Times New Roman" w:hAnsi="Consolas" w:cs="Times New Roman"/>
          <w:color w:val="CCCCCC"/>
          <w:sz w:val="21"/>
          <w:szCs w:val="21"/>
        </w:rPr>
      </w:pPr>
    </w:p>
    <w:p w14:paraId="4C040F12" w14:textId="77777777" w:rsidR="0007543F" w:rsidRPr="0007543F" w:rsidRDefault="0007543F" w:rsidP="0007543F">
      <w:pPr>
        <w:shd w:val="clear" w:color="auto" w:fill="1F1F1F"/>
        <w:spacing w:after="0" w:line="285" w:lineRule="atLeast"/>
        <w:rPr>
          <w:ins w:id="179" w:author="Abraham Molina" w:date="2024-06-10T13:18:00Z" w16du:dateUtc="2024-06-10T18:18:00Z"/>
          <w:rFonts w:ascii="Consolas" w:eastAsia="Times New Roman" w:hAnsi="Consolas" w:cs="Times New Roman"/>
          <w:color w:val="CCCCCC"/>
          <w:sz w:val="21"/>
          <w:szCs w:val="21"/>
        </w:rPr>
      </w:pPr>
      <w:ins w:id="180" w:author="Abraham Molina" w:date="2024-06-10T13:18:00Z" w16du:dateUtc="2024-06-10T18:18:00Z">
        <w:r w:rsidRPr="0007543F">
          <w:rPr>
            <w:rFonts w:ascii="Consolas" w:eastAsia="Times New Roman" w:hAnsi="Consolas" w:cs="Times New Roman"/>
            <w:color w:val="CCCCCC"/>
            <w:sz w:val="21"/>
            <w:szCs w:val="21"/>
          </w:rPr>
          <w:t xml:space="preserve">    </w:t>
        </w:r>
        <w:proofErr w:type="spellStart"/>
        <w:proofErr w:type="gramStart"/>
        <w:r w:rsidRPr="0007543F">
          <w:rPr>
            <w:rFonts w:ascii="Consolas" w:eastAsia="Times New Roman" w:hAnsi="Consolas" w:cs="Times New Roman"/>
            <w:color w:val="9CDCFE"/>
            <w:sz w:val="21"/>
            <w:szCs w:val="21"/>
          </w:rPr>
          <w:t>df</w:t>
        </w:r>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DCDCAA"/>
            <w:sz w:val="21"/>
            <w:szCs w:val="21"/>
          </w:rPr>
          <w:t>fillna</w:t>
        </w:r>
        <w:proofErr w:type="spellEnd"/>
        <w:proofErr w:type="gramEnd"/>
        <w:r w:rsidRPr="0007543F">
          <w:rPr>
            <w:rFonts w:ascii="Consolas" w:eastAsia="Times New Roman" w:hAnsi="Consolas" w:cs="Times New Roman"/>
            <w:color w:val="CCCCCC"/>
            <w:sz w:val="21"/>
            <w:szCs w:val="21"/>
          </w:rPr>
          <w:t>(</w:t>
        </w:r>
        <w:r w:rsidRPr="0007543F">
          <w:rPr>
            <w:rFonts w:ascii="Consolas" w:eastAsia="Times New Roman" w:hAnsi="Consolas" w:cs="Times New Roman"/>
            <w:color w:val="B5CEA8"/>
            <w:sz w:val="21"/>
            <w:szCs w:val="21"/>
          </w:rPr>
          <w:t>0</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inplace</w:t>
        </w:r>
        <w:proofErr w:type="spellEnd"/>
        <w:r w:rsidRPr="0007543F">
          <w:rPr>
            <w:rFonts w:ascii="Consolas" w:eastAsia="Times New Roman" w:hAnsi="Consolas" w:cs="Times New Roman"/>
            <w:color w:val="D4D4D4"/>
            <w:sz w:val="21"/>
            <w:szCs w:val="21"/>
          </w:rPr>
          <w:t>=</w:t>
        </w:r>
        <w:r w:rsidRPr="0007543F">
          <w:rPr>
            <w:rFonts w:ascii="Consolas" w:eastAsia="Times New Roman" w:hAnsi="Consolas" w:cs="Times New Roman"/>
            <w:color w:val="569CD6"/>
            <w:sz w:val="21"/>
            <w:szCs w:val="21"/>
          </w:rPr>
          <w:t>True</w:t>
        </w:r>
        <w:r w:rsidRPr="0007543F">
          <w:rPr>
            <w:rFonts w:ascii="Consolas" w:eastAsia="Times New Roman" w:hAnsi="Consolas" w:cs="Times New Roman"/>
            <w:color w:val="CCCCCC"/>
            <w:sz w:val="21"/>
            <w:szCs w:val="21"/>
          </w:rPr>
          <w:t>)</w:t>
        </w:r>
      </w:ins>
    </w:p>
    <w:p w14:paraId="52C2FC15" w14:textId="77777777" w:rsidR="0007543F" w:rsidRPr="0007543F" w:rsidRDefault="0007543F" w:rsidP="0007543F">
      <w:pPr>
        <w:shd w:val="clear" w:color="auto" w:fill="1F1F1F"/>
        <w:spacing w:after="0" w:line="285" w:lineRule="atLeast"/>
        <w:rPr>
          <w:ins w:id="181" w:author="Abraham Molina" w:date="2024-06-10T13:18:00Z" w16du:dateUtc="2024-06-10T18:18:00Z"/>
          <w:rFonts w:ascii="Consolas" w:eastAsia="Times New Roman" w:hAnsi="Consolas" w:cs="Times New Roman"/>
          <w:color w:val="CCCCCC"/>
          <w:sz w:val="21"/>
          <w:szCs w:val="21"/>
        </w:rPr>
      </w:pPr>
    </w:p>
    <w:p w14:paraId="1D4D839A" w14:textId="77777777" w:rsidR="0007543F" w:rsidRPr="0007543F" w:rsidRDefault="0007543F" w:rsidP="0007543F">
      <w:pPr>
        <w:shd w:val="clear" w:color="auto" w:fill="1F1F1F"/>
        <w:spacing w:after="0" w:line="285" w:lineRule="atLeast"/>
        <w:rPr>
          <w:ins w:id="182" w:author="Abraham Molina" w:date="2024-06-10T13:18:00Z" w16du:dateUtc="2024-06-10T18:18:00Z"/>
          <w:rFonts w:ascii="Consolas" w:eastAsia="Times New Roman" w:hAnsi="Consolas" w:cs="Times New Roman"/>
          <w:color w:val="CCCCCC"/>
          <w:sz w:val="21"/>
          <w:szCs w:val="21"/>
        </w:rPr>
      </w:pPr>
      <w:ins w:id="183" w:author="Abraham Molina" w:date="2024-06-10T13:18:00Z" w16du:dateUtc="2024-06-10T18:18:00Z">
        <w:r w:rsidRPr="0007543F">
          <w:rPr>
            <w:rFonts w:ascii="Consolas" w:eastAsia="Times New Roman" w:hAnsi="Consolas" w:cs="Times New Roman"/>
            <w:color w:val="CCCCCC"/>
            <w:sz w:val="21"/>
            <w:szCs w:val="21"/>
          </w:rPr>
          <w:t xml:space="preserve">    </w:t>
        </w:r>
        <w:r w:rsidRPr="0007543F">
          <w:rPr>
            <w:rFonts w:ascii="Consolas" w:eastAsia="Times New Roman" w:hAnsi="Consolas" w:cs="Times New Roman"/>
            <w:color w:val="C586C0"/>
            <w:sz w:val="21"/>
            <w:szCs w:val="21"/>
          </w:rPr>
          <w:t>return</w:t>
        </w:r>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df</w:t>
        </w:r>
        <w:proofErr w:type="spellEnd"/>
        <w:r w:rsidRPr="0007543F">
          <w:rPr>
            <w:rFonts w:ascii="Consolas" w:eastAsia="Times New Roman" w:hAnsi="Consolas" w:cs="Times New Roman"/>
            <w:color w:val="CCCCCC"/>
            <w:sz w:val="21"/>
            <w:szCs w:val="21"/>
          </w:rPr>
          <w:t xml:space="preserve">, </w:t>
        </w:r>
        <w:proofErr w:type="spellStart"/>
        <w:r w:rsidRPr="0007543F">
          <w:rPr>
            <w:rFonts w:ascii="Consolas" w:eastAsia="Times New Roman" w:hAnsi="Consolas" w:cs="Times New Roman"/>
            <w:color w:val="9CDCFE"/>
            <w:sz w:val="21"/>
            <w:szCs w:val="21"/>
          </w:rPr>
          <w:t>label_encoders</w:t>
        </w:r>
        <w:proofErr w:type="spellEnd"/>
      </w:ins>
    </w:p>
    <w:p w14:paraId="357D5E2C" w14:textId="31F990BD" w:rsidR="008833F3" w:rsidRPr="008833F3" w:rsidDel="0007543F" w:rsidRDefault="008833F3" w:rsidP="008833F3">
      <w:pPr>
        <w:shd w:val="clear" w:color="auto" w:fill="1F1F1F"/>
        <w:spacing w:after="0" w:line="285" w:lineRule="atLeast"/>
        <w:rPr>
          <w:del w:id="184" w:author="Abraham Molina" w:date="2024-06-10T13:18:00Z" w16du:dateUtc="2024-06-10T18:18:00Z"/>
          <w:rFonts w:ascii="Consolas" w:eastAsia="Times New Roman" w:hAnsi="Consolas" w:cs="Times New Roman"/>
          <w:color w:val="CCCCCC"/>
          <w:sz w:val="21"/>
          <w:szCs w:val="21"/>
        </w:rPr>
      </w:pPr>
      <w:del w:id="185" w:author="Abraham Molina" w:date="2024-06-10T13:18:00Z" w16du:dateUtc="2024-06-10T18:18:00Z">
        <w:r w:rsidRPr="008833F3" w:rsidDel="0007543F">
          <w:rPr>
            <w:rFonts w:ascii="Consolas" w:eastAsia="Times New Roman" w:hAnsi="Consolas" w:cs="Times New Roman"/>
            <w:color w:val="569CD6"/>
            <w:sz w:val="21"/>
            <w:szCs w:val="21"/>
          </w:rPr>
          <w:delText>def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preprocess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file_path</w:delText>
        </w:r>
        <w:r w:rsidRPr="008833F3" w:rsidDel="0007543F">
          <w:rPr>
            <w:rFonts w:ascii="Consolas" w:eastAsia="Times New Roman" w:hAnsi="Consolas" w:cs="Times New Roman"/>
            <w:color w:val="CCCCCC"/>
            <w:sz w:val="21"/>
            <w:szCs w:val="21"/>
          </w:rPr>
          <w:delText>):</w:delText>
        </w:r>
      </w:del>
    </w:p>
    <w:p w14:paraId="25929F05" w14:textId="7FD3E3B5" w:rsidR="008833F3" w:rsidRPr="008833F3" w:rsidDel="0007543F" w:rsidRDefault="008833F3" w:rsidP="008833F3">
      <w:pPr>
        <w:shd w:val="clear" w:color="auto" w:fill="1F1F1F"/>
        <w:spacing w:after="0" w:line="285" w:lineRule="atLeast"/>
        <w:rPr>
          <w:del w:id="186" w:author="Abraham Molina" w:date="2024-06-10T13:18:00Z" w16du:dateUtc="2024-06-10T18:18:00Z"/>
          <w:rFonts w:ascii="Consolas" w:eastAsia="Times New Roman" w:hAnsi="Consolas" w:cs="Times New Roman"/>
          <w:color w:val="CCCCCC"/>
          <w:sz w:val="21"/>
          <w:szCs w:val="21"/>
        </w:rPr>
      </w:pPr>
      <w:del w:id="187"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del>
    </w:p>
    <w:p w14:paraId="04EB3EEA" w14:textId="614D35FC" w:rsidR="008833F3" w:rsidRPr="008833F3" w:rsidDel="0007543F" w:rsidRDefault="008833F3" w:rsidP="008833F3">
      <w:pPr>
        <w:shd w:val="clear" w:color="auto" w:fill="1F1F1F"/>
        <w:spacing w:after="0" w:line="285" w:lineRule="atLeast"/>
        <w:rPr>
          <w:del w:id="188" w:author="Abraham Molina" w:date="2024-06-10T13:18:00Z" w16du:dateUtc="2024-06-10T18:18:00Z"/>
          <w:rFonts w:ascii="Consolas" w:eastAsia="Times New Roman" w:hAnsi="Consolas" w:cs="Times New Roman"/>
          <w:color w:val="CCCCCC"/>
          <w:sz w:val="21"/>
          <w:szCs w:val="21"/>
        </w:rPr>
      </w:pPr>
      <w:del w:id="189"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#read csv</w:delText>
        </w:r>
      </w:del>
    </w:p>
    <w:p w14:paraId="4FD93E0B" w14:textId="29C3FAF3" w:rsidR="008833F3" w:rsidRPr="008833F3" w:rsidDel="0007543F" w:rsidRDefault="008833F3" w:rsidP="008833F3">
      <w:pPr>
        <w:shd w:val="clear" w:color="auto" w:fill="1F1F1F"/>
        <w:spacing w:after="0" w:line="285" w:lineRule="atLeast"/>
        <w:rPr>
          <w:del w:id="190" w:author="Abraham Molina" w:date="2024-06-10T13:18:00Z" w16du:dateUtc="2024-06-10T18:18:00Z"/>
          <w:rFonts w:ascii="Consolas" w:eastAsia="Times New Roman" w:hAnsi="Consolas" w:cs="Times New Roman"/>
          <w:color w:val="CCCCCC"/>
          <w:sz w:val="21"/>
          <w:szCs w:val="21"/>
        </w:rPr>
      </w:pPr>
      <w:del w:id="191"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pandas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read_csv</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file_path</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parse_dates</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'Date'</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dtype</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str</w:delText>
        </w:r>
        <w:r w:rsidRPr="008833F3" w:rsidDel="0007543F">
          <w:rPr>
            <w:rFonts w:ascii="Consolas" w:eastAsia="Times New Roman" w:hAnsi="Consolas" w:cs="Times New Roman"/>
            <w:color w:val="CCCCCC"/>
            <w:sz w:val="21"/>
            <w:szCs w:val="21"/>
          </w:rPr>
          <w:delText>})</w:delText>
        </w:r>
      </w:del>
    </w:p>
    <w:p w14:paraId="5C2E1E2F" w14:textId="5E7EFCA4" w:rsidR="008833F3" w:rsidRPr="008833F3" w:rsidDel="0007543F" w:rsidRDefault="008833F3" w:rsidP="008833F3">
      <w:pPr>
        <w:shd w:val="clear" w:color="auto" w:fill="1F1F1F"/>
        <w:spacing w:after="0" w:line="285" w:lineRule="atLeast"/>
        <w:rPr>
          <w:del w:id="192" w:author="Abraham Molina" w:date="2024-06-10T13:18:00Z" w16du:dateUtc="2024-06-10T18:18:00Z"/>
          <w:rFonts w:ascii="Consolas" w:eastAsia="Times New Roman" w:hAnsi="Consolas" w:cs="Times New Roman"/>
          <w:color w:val="CCCCCC"/>
          <w:sz w:val="21"/>
          <w:szCs w:val="21"/>
        </w:rPr>
      </w:pPr>
    </w:p>
    <w:p w14:paraId="7048EA61" w14:textId="394F953F" w:rsidR="008833F3" w:rsidRPr="008833F3" w:rsidDel="0007543F" w:rsidRDefault="008833F3" w:rsidP="008833F3">
      <w:pPr>
        <w:shd w:val="clear" w:color="auto" w:fill="1F1F1F"/>
        <w:spacing w:after="0" w:line="285" w:lineRule="atLeast"/>
        <w:rPr>
          <w:del w:id="193" w:author="Abraham Molina" w:date="2024-06-10T13:18:00Z" w16du:dateUtc="2024-06-10T18:18:00Z"/>
          <w:rFonts w:ascii="Consolas" w:eastAsia="Times New Roman" w:hAnsi="Consolas" w:cs="Times New Roman"/>
          <w:color w:val="CCCCCC"/>
          <w:sz w:val="21"/>
          <w:szCs w:val="21"/>
        </w:rPr>
      </w:pPr>
      <w:del w:id="194"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#split the result and point diff from the W/L column</w:delText>
        </w:r>
      </w:del>
    </w:p>
    <w:p w14:paraId="38548E5D" w14:textId="045AD391" w:rsidR="008833F3" w:rsidRPr="008833F3" w:rsidDel="0007543F" w:rsidRDefault="008833F3" w:rsidP="008833F3">
      <w:pPr>
        <w:shd w:val="clear" w:color="auto" w:fill="1F1F1F"/>
        <w:spacing w:after="0" w:line="285" w:lineRule="atLeast"/>
        <w:rPr>
          <w:del w:id="195" w:author="Abraham Molina" w:date="2024-06-10T13:18:00Z" w16du:dateUtc="2024-06-10T18:18:00Z"/>
          <w:rFonts w:ascii="Consolas" w:eastAsia="Times New Roman" w:hAnsi="Consolas" w:cs="Times New Roman"/>
          <w:color w:val="CCCCCC"/>
          <w:sz w:val="21"/>
          <w:szCs w:val="21"/>
        </w:rPr>
      </w:pPr>
      <w:del w:id="196"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'Result'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'Point_Diff'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'W/L'</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str</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extract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569CD6"/>
            <w:sz w:val="21"/>
            <w:szCs w:val="21"/>
          </w:rPr>
          <w:delText>r</w:delText>
        </w:r>
        <w:r w:rsidRPr="008833F3" w:rsidDel="0007543F">
          <w:rPr>
            <w:rFonts w:ascii="Consolas" w:eastAsia="Times New Roman" w:hAnsi="Consolas" w:cs="Times New Roman"/>
            <w:color w:val="D16969"/>
            <w:sz w:val="21"/>
            <w:szCs w:val="21"/>
          </w:rPr>
          <w:delText>'</w:delText>
        </w:r>
        <w:r w:rsidRPr="008833F3" w:rsidDel="0007543F">
          <w:rPr>
            <w:rFonts w:ascii="Consolas" w:eastAsia="Times New Roman" w:hAnsi="Consolas" w:cs="Times New Roman"/>
            <w:color w:val="CE9178"/>
            <w:sz w:val="21"/>
            <w:szCs w:val="21"/>
          </w:rPr>
          <w:delText>([</w:delText>
        </w:r>
        <w:r w:rsidRPr="008833F3" w:rsidDel="0007543F">
          <w:rPr>
            <w:rFonts w:ascii="Consolas" w:eastAsia="Times New Roman" w:hAnsi="Consolas" w:cs="Times New Roman"/>
            <w:color w:val="D16969"/>
            <w:sz w:val="21"/>
            <w:szCs w:val="21"/>
          </w:rPr>
          <w:delText>WL</w:delText>
        </w:r>
        <w:r w:rsidRPr="008833F3" w:rsidDel="0007543F">
          <w:rPr>
            <w:rFonts w:ascii="Consolas" w:eastAsia="Times New Roman" w:hAnsi="Consolas" w:cs="Times New Roman"/>
            <w:color w:val="CE9178"/>
            <w:sz w:val="21"/>
            <w:szCs w:val="21"/>
          </w:rPr>
          <w:delText>])</w:delText>
        </w:r>
        <w:r w:rsidRPr="008833F3" w:rsidDel="0007543F">
          <w:rPr>
            <w:rFonts w:ascii="Consolas" w:eastAsia="Times New Roman" w:hAnsi="Consolas" w:cs="Times New Roman"/>
            <w:color w:val="D16969"/>
            <w:sz w:val="21"/>
            <w:szCs w:val="21"/>
          </w:rPr>
          <w:delText>\s</w:delText>
        </w:r>
        <w:r w:rsidRPr="008833F3" w:rsidDel="0007543F">
          <w:rPr>
            <w:rFonts w:ascii="Consolas" w:eastAsia="Times New Roman" w:hAnsi="Consolas" w:cs="Times New Roman"/>
            <w:color w:val="D7BA7D"/>
            <w:sz w:val="21"/>
            <w:szCs w:val="21"/>
          </w:rPr>
          <w:delText>*\(</w:delText>
        </w:r>
        <w:r w:rsidRPr="008833F3" w:rsidDel="0007543F">
          <w:rPr>
            <w:rFonts w:ascii="Consolas" w:eastAsia="Times New Roman" w:hAnsi="Consolas" w:cs="Times New Roman"/>
            <w:color w:val="CE9178"/>
            <w:sz w:val="21"/>
            <w:szCs w:val="21"/>
          </w:rPr>
          <w:delText>([</w:delText>
        </w:r>
        <w:r w:rsidRPr="008833F3" w:rsidDel="0007543F">
          <w:rPr>
            <w:rFonts w:ascii="Consolas" w:eastAsia="Times New Roman" w:hAnsi="Consolas" w:cs="Times New Roman"/>
            <w:color w:val="D16969"/>
            <w:sz w:val="21"/>
            <w:szCs w:val="21"/>
          </w:rPr>
          <w:delText>-+</w:delText>
        </w:r>
        <w:r w:rsidRPr="008833F3" w:rsidDel="0007543F">
          <w:rPr>
            <w:rFonts w:ascii="Consolas" w:eastAsia="Times New Roman" w:hAnsi="Consolas" w:cs="Times New Roman"/>
            <w:color w:val="CE9178"/>
            <w:sz w:val="21"/>
            <w:szCs w:val="21"/>
          </w:rPr>
          <w:delText>]</w:delText>
        </w:r>
        <w:r w:rsidRPr="008833F3" w:rsidDel="0007543F">
          <w:rPr>
            <w:rFonts w:ascii="Consolas" w:eastAsia="Times New Roman" w:hAnsi="Consolas" w:cs="Times New Roman"/>
            <w:color w:val="D7BA7D"/>
            <w:sz w:val="21"/>
            <w:szCs w:val="21"/>
          </w:rPr>
          <w:delText>?</w:delText>
        </w:r>
        <w:r w:rsidRPr="008833F3" w:rsidDel="0007543F">
          <w:rPr>
            <w:rFonts w:ascii="Consolas" w:eastAsia="Times New Roman" w:hAnsi="Consolas" w:cs="Times New Roman"/>
            <w:color w:val="D16969"/>
            <w:sz w:val="21"/>
            <w:szCs w:val="21"/>
          </w:rPr>
          <w:delText>\d</w:delText>
        </w:r>
        <w:r w:rsidRPr="008833F3" w:rsidDel="0007543F">
          <w:rPr>
            <w:rFonts w:ascii="Consolas" w:eastAsia="Times New Roman" w:hAnsi="Consolas" w:cs="Times New Roman"/>
            <w:color w:val="D7BA7D"/>
            <w:sz w:val="21"/>
            <w:szCs w:val="21"/>
          </w:rPr>
          <w:delText>+</w:delText>
        </w:r>
        <w:r w:rsidRPr="008833F3" w:rsidDel="0007543F">
          <w:rPr>
            <w:rFonts w:ascii="Consolas" w:eastAsia="Times New Roman" w:hAnsi="Consolas" w:cs="Times New Roman"/>
            <w:color w:val="CE9178"/>
            <w:sz w:val="21"/>
            <w:szCs w:val="21"/>
          </w:rPr>
          <w:delText>)</w:delText>
        </w:r>
        <w:r w:rsidRPr="008833F3" w:rsidDel="0007543F">
          <w:rPr>
            <w:rFonts w:ascii="Consolas" w:eastAsia="Times New Roman" w:hAnsi="Consolas" w:cs="Times New Roman"/>
            <w:color w:val="D7BA7D"/>
            <w:sz w:val="21"/>
            <w:szCs w:val="21"/>
          </w:rPr>
          <w:delText>\)?</w:delText>
        </w:r>
        <w:r w:rsidRPr="008833F3" w:rsidDel="0007543F">
          <w:rPr>
            <w:rFonts w:ascii="Consolas" w:eastAsia="Times New Roman" w:hAnsi="Consolas" w:cs="Times New Roman"/>
            <w:color w:val="D16969"/>
            <w:sz w:val="21"/>
            <w:szCs w:val="21"/>
          </w:rPr>
          <w:delText>'</w:delText>
        </w:r>
        <w:r w:rsidRPr="008833F3" w:rsidDel="0007543F">
          <w:rPr>
            <w:rFonts w:ascii="Consolas" w:eastAsia="Times New Roman" w:hAnsi="Consolas" w:cs="Times New Roman"/>
            <w:color w:val="CCCCCC"/>
            <w:sz w:val="21"/>
            <w:szCs w:val="21"/>
          </w:rPr>
          <w:delText>)</w:delText>
        </w:r>
      </w:del>
    </w:p>
    <w:p w14:paraId="1EE65AD5" w14:textId="2B73153A" w:rsidR="008833F3" w:rsidRPr="008833F3" w:rsidDel="0007543F" w:rsidRDefault="008833F3" w:rsidP="008833F3">
      <w:pPr>
        <w:shd w:val="clear" w:color="auto" w:fill="1F1F1F"/>
        <w:spacing w:after="0" w:line="285" w:lineRule="atLeast"/>
        <w:rPr>
          <w:del w:id="197" w:author="Abraham Molina" w:date="2024-06-10T13:18:00Z" w16du:dateUtc="2024-06-10T18:18:00Z"/>
          <w:rFonts w:ascii="Consolas" w:eastAsia="Times New Roman" w:hAnsi="Consolas" w:cs="Times New Roman"/>
          <w:color w:val="CCCCCC"/>
          <w:sz w:val="21"/>
          <w:szCs w:val="21"/>
        </w:rPr>
      </w:pPr>
    </w:p>
    <w:p w14:paraId="06375714" w14:textId="5E646DB7" w:rsidR="008833F3" w:rsidRPr="008833F3" w:rsidDel="0007543F" w:rsidRDefault="008833F3" w:rsidP="008833F3">
      <w:pPr>
        <w:shd w:val="clear" w:color="auto" w:fill="1F1F1F"/>
        <w:spacing w:after="0" w:line="285" w:lineRule="atLeast"/>
        <w:rPr>
          <w:del w:id="198" w:author="Abraham Molina" w:date="2024-06-10T13:18:00Z" w16du:dateUtc="2024-06-10T18:18:00Z"/>
          <w:rFonts w:ascii="Consolas" w:eastAsia="Times New Roman" w:hAnsi="Consolas" w:cs="Times New Roman"/>
          <w:color w:val="CCCCCC"/>
          <w:sz w:val="21"/>
          <w:szCs w:val="21"/>
        </w:rPr>
      </w:pPr>
      <w:del w:id="199"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#drop NaNs from the MP because the model freaks out if there's any NaNs</w:delText>
        </w:r>
      </w:del>
    </w:p>
    <w:p w14:paraId="14144880" w14:textId="245CBC2D" w:rsidR="008833F3" w:rsidRPr="008833F3" w:rsidDel="0007543F" w:rsidRDefault="008833F3" w:rsidP="008833F3">
      <w:pPr>
        <w:shd w:val="clear" w:color="auto" w:fill="1F1F1F"/>
        <w:spacing w:after="0" w:line="285" w:lineRule="atLeast"/>
        <w:rPr>
          <w:del w:id="200" w:author="Abraham Molina" w:date="2024-06-10T13:18:00Z" w16du:dateUtc="2024-06-10T18:18:00Z"/>
          <w:rFonts w:ascii="Consolas" w:eastAsia="Times New Roman" w:hAnsi="Consolas" w:cs="Times New Roman"/>
          <w:color w:val="CCCCCC"/>
          <w:sz w:val="21"/>
          <w:szCs w:val="21"/>
        </w:rPr>
      </w:pPr>
      <w:del w:id="201"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dropna</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subset</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w:delText>
        </w:r>
      </w:del>
    </w:p>
    <w:p w14:paraId="692E0CBF" w14:textId="14ABC22C" w:rsidR="008833F3" w:rsidRPr="008833F3" w:rsidDel="0007543F" w:rsidRDefault="008833F3" w:rsidP="008833F3">
      <w:pPr>
        <w:shd w:val="clear" w:color="auto" w:fill="1F1F1F"/>
        <w:spacing w:after="0" w:line="285" w:lineRule="atLeast"/>
        <w:rPr>
          <w:del w:id="202" w:author="Abraham Molina" w:date="2024-06-10T13:18:00Z" w16du:dateUtc="2024-06-10T18:18:00Z"/>
          <w:rFonts w:ascii="Consolas" w:eastAsia="Times New Roman" w:hAnsi="Consolas" w:cs="Times New Roman"/>
          <w:color w:val="CCCCCC"/>
          <w:sz w:val="21"/>
          <w:szCs w:val="21"/>
        </w:rPr>
      </w:pPr>
    </w:p>
    <w:p w14:paraId="26ABE8B5" w14:textId="0207F47C" w:rsidR="008833F3" w:rsidRPr="008833F3" w:rsidDel="0007543F" w:rsidRDefault="008833F3" w:rsidP="008833F3">
      <w:pPr>
        <w:shd w:val="clear" w:color="auto" w:fill="1F1F1F"/>
        <w:spacing w:after="0" w:line="285" w:lineRule="atLeast"/>
        <w:rPr>
          <w:del w:id="203" w:author="Abraham Molina" w:date="2024-06-10T13:18:00Z" w16du:dateUtc="2024-06-10T18:18:00Z"/>
          <w:rFonts w:ascii="Consolas" w:eastAsia="Times New Roman" w:hAnsi="Consolas" w:cs="Times New Roman"/>
          <w:color w:val="CCCCCC"/>
          <w:sz w:val="21"/>
          <w:szCs w:val="21"/>
        </w:rPr>
      </w:pPr>
      <w:del w:id="204"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#drop extraneous/old columns</w:delText>
        </w:r>
      </w:del>
    </w:p>
    <w:p w14:paraId="2C0B421E" w14:textId="46B7A3E8" w:rsidR="008833F3" w:rsidRPr="008833F3" w:rsidDel="0007543F" w:rsidRDefault="008833F3" w:rsidP="008833F3">
      <w:pPr>
        <w:shd w:val="clear" w:color="auto" w:fill="1F1F1F"/>
        <w:spacing w:after="0" w:line="285" w:lineRule="atLeast"/>
        <w:rPr>
          <w:del w:id="205" w:author="Abraham Molina" w:date="2024-06-10T13:18:00Z" w16du:dateUtc="2024-06-10T18:18:00Z"/>
          <w:rFonts w:ascii="Consolas" w:eastAsia="Times New Roman" w:hAnsi="Consolas" w:cs="Times New Roman"/>
          <w:color w:val="CCCCCC"/>
          <w:sz w:val="21"/>
          <w:szCs w:val="21"/>
        </w:rPr>
      </w:pPr>
      <w:del w:id="206"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drop</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columns</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'Rk'</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'G'</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'Age'</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'Tm'</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'W/L'</w:delText>
        </w:r>
        <w:r w:rsidRPr="008833F3" w:rsidDel="0007543F">
          <w:rPr>
            <w:rFonts w:ascii="Consolas" w:eastAsia="Times New Roman" w:hAnsi="Consolas" w:cs="Times New Roman"/>
            <w:color w:val="CCCCCC"/>
            <w:sz w:val="21"/>
            <w:szCs w:val="21"/>
          </w:rPr>
          <w:delText>])</w:delText>
        </w:r>
      </w:del>
    </w:p>
    <w:p w14:paraId="46F454FC" w14:textId="0E17E1C9" w:rsidR="008833F3" w:rsidRPr="008833F3" w:rsidDel="0007543F" w:rsidRDefault="008833F3" w:rsidP="008833F3">
      <w:pPr>
        <w:shd w:val="clear" w:color="auto" w:fill="1F1F1F"/>
        <w:spacing w:after="0" w:line="285" w:lineRule="atLeast"/>
        <w:rPr>
          <w:del w:id="207" w:author="Abraham Molina" w:date="2024-06-10T13:18:00Z" w16du:dateUtc="2024-06-10T18:18:00Z"/>
          <w:rFonts w:ascii="Consolas" w:eastAsia="Times New Roman" w:hAnsi="Consolas" w:cs="Times New Roman"/>
          <w:color w:val="CCCCCC"/>
          <w:sz w:val="21"/>
          <w:szCs w:val="21"/>
        </w:rPr>
      </w:pPr>
    </w:p>
    <w:p w14:paraId="266D2A74" w14:textId="05128F7A" w:rsidR="008833F3" w:rsidRPr="008833F3" w:rsidDel="0007543F" w:rsidRDefault="008833F3" w:rsidP="008833F3">
      <w:pPr>
        <w:shd w:val="clear" w:color="auto" w:fill="1F1F1F"/>
        <w:spacing w:after="0" w:line="285" w:lineRule="atLeast"/>
        <w:rPr>
          <w:del w:id="208" w:author="Abraham Molina" w:date="2024-06-10T13:18:00Z" w16du:dateUtc="2024-06-10T18:18:00Z"/>
          <w:rFonts w:ascii="Consolas" w:eastAsia="Times New Roman" w:hAnsi="Consolas" w:cs="Times New Roman"/>
          <w:color w:val="CCCCCC"/>
          <w:sz w:val="21"/>
          <w:szCs w:val="21"/>
        </w:rPr>
      </w:pPr>
      <w:del w:id="209"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 convert 'Point_Diff' to numeric (if applicable)</w:delText>
        </w:r>
      </w:del>
    </w:p>
    <w:p w14:paraId="450274FD" w14:textId="5E848A7C" w:rsidR="008833F3" w:rsidRPr="008833F3" w:rsidDel="0007543F" w:rsidRDefault="008833F3" w:rsidP="008833F3">
      <w:pPr>
        <w:shd w:val="clear" w:color="auto" w:fill="1F1F1F"/>
        <w:spacing w:after="0" w:line="285" w:lineRule="atLeast"/>
        <w:rPr>
          <w:del w:id="210" w:author="Abraham Molina" w:date="2024-06-10T13:18:00Z" w16du:dateUtc="2024-06-10T18:18:00Z"/>
          <w:rFonts w:ascii="Consolas" w:eastAsia="Times New Roman" w:hAnsi="Consolas" w:cs="Times New Roman"/>
          <w:color w:val="CCCCCC"/>
          <w:sz w:val="21"/>
          <w:szCs w:val="21"/>
        </w:rPr>
      </w:pPr>
      <w:del w:id="211"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'Point_Diff'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pandas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to_numeric</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'Point_Diff'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errors</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E9178"/>
            <w:sz w:val="21"/>
            <w:szCs w:val="21"/>
          </w:rPr>
          <w:delText>'coerce'</w:delText>
        </w:r>
        <w:r w:rsidRPr="008833F3" w:rsidDel="0007543F">
          <w:rPr>
            <w:rFonts w:ascii="Consolas" w:eastAsia="Times New Roman" w:hAnsi="Consolas" w:cs="Times New Roman"/>
            <w:color w:val="CCCCCC"/>
            <w:sz w:val="21"/>
            <w:szCs w:val="21"/>
          </w:rPr>
          <w:delText>)</w:delText>
        </w:r>
      </w:del>
    </w:p>
    <w:p w14:paraId="0A4EE761" w14:textId="1DC1AB30" w:rsidR="008833F3" w:rsidRPr="008833F3" w:rsidDel="0007543F" w:rsidRDefault="008833F3" w:rsidP="008833F3">
      <w:pPr>
        <w:shd w:val="clear" w:color="auto" w:fill="1F1F1F"/>
        <w:spacing w:after="0" w:line="285" w:lineRule="atLeast"/>
        <w:rPr>
          <w:del w:id="212" w:author="Abraham Molina" w:date="2024-06-10T13:18:00Z" w16du:dateUtc="2024-06-10T18:18:00Z"/>
          <w:rFonts w:ascii="Consolas" w:eastAsia="Times New Roman" w:hAnsi="Consolas" w:cs="Times New Roman"/>
          <w:color w:val="CCCCCC"/>
          <w:sz w:val="21"/>
          <w:szCs w:val="21"/>
        </w:rPr>
      </w:pPr>
    </w:p>
    <w:p w14:paraId="100F2312" w14:textId="38E15F35" w:rsidR="008833F3" w:rsidRPr="008833F3" w:rsidDel="0007543F" w:rsidRDefault="008833F3" w:rsidP="008833F3">
      <w:pPr>
        <w:shd w:val="clear" w:color="auto" w:fill="1F1F1F"/>
        <w:spacing w:after="0" w:line="285" w:lineRule="atLeast"/>
        <w:rPr>
          <w:del w:id="213" w:author="Abraham Molina" w:date="2024-06-10T13:18:00Z" w16du:dateUtc="2024-06-10T18:18:00Z"/>
          <w:rFonts w:ascii="Consolas" w:eastAsia="Times New Roman" w:hAnsi="Consolas" w:cs="Times New Roman"/>
          <w:color w:val="CCCCCC"/>
          <w:sz w:val="21"/>
          <w:szCs w:val="21"/>
        </w:rPr>
      </w:pPr>
      <w:del w:id="214"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#store encoded data in a dictionary for user reference</w:delText>
        </w:r>
      </w:del>
    </w:p>
    <w:p w14:paraId="2FC1312C" w14:textId="3D073663" w:rsidR="008833F3" w:rsidRPr="008833F3" w:rsidDel="0007543F" w:rsidRDefault="008833F3" w:rsidP="008833F3">
      <w:pPr>
        <w:shd w:val="clear" w:color="auto" w:fill="1F1F1F"/>
        <w:spacing w:after="0" w:line="285" w:lineRule="atLeast"/>
        <w:rPr>
          <w:del w:id="215" w:author="Abraham Molina" w:date="2024-06-10T13:18:00Z" w16du:dateUtc="2024-06-10T18:18:00Z"/>
          <w:rFonts w:ascii="Consolas" w:eastAsia="Times New Roman" w:hAnsi="Consolas" w:cs="Times New Roman"/>
          <w:color w:val="CCCCCC"/>
          <w:sz w:val="21"/>
          <w:szCs w:val="21"/>
        </w:rPr>
      </w:pPr>
      <w:del w:id="216"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del>
    </w:p>
    <w:p w14:paraId="21883157" w14:textId="3AC7913B" w:rsidR="008833F3" w:rsidRPr="008833F3" w:rsidDel="0007543F" w:rsidRDefault="008833F3" w:rsidP="008833F3">
      <w:pPr>
        <w:shd w:val="clear" w:color="auto" w:fill="1F1F1F"/>
        <w:spacing w:after="0" w:line="285" w:lineRule="atLeast"/>
        <w:rPr>
          <w:del w:id="217" w:author="Abraham Molina" w:date="2024-06-10T13:18:00Z" w16du:dateUtc="2024-06-10T18:18:00Z"/>
          <w:rFonts w:ascii="Consolas" w:eastAsia="Times New Roman" w:hAnsi="Consolas" w:cs="Times New Roman"/>
          <w:color w:val="CCCCCC"/>
          <w:sz w:val="21"/>
          <w:szCs w:val="21"/>
        </w:rPr>
      </w:pPr>
      <w:del w:id="218"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'Opp'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LabelEncoder</w:delText>
        </w:r>
        <w:r w:rsidRPr="008833F3" w:rsidDel="0007543F">
          <w:rPr>
            <w:rFonts w:ascii="Consolas" w:eastAsia="Times New Roman" w:hAnsi="Consolas" w:cs="Times New Roman"/>
            <w:color w:val="CCCCCC"/>
            <w:sz w:val="21"/>
            <w:szCs w:val="21"/>
          </w:rPr>
          <w:delText>()</w:delText>
        </w:r>
      </w:del>
    </w:p>
    <w:p w14:paraId="00D98D9B" w14:textId="1F3A47AA" w:rsidR="008833F3" w:rsidRPr="008833F3" w:rsidDel="0007543F" w:rsidRDefault="008833F3" w:rsidP="008833F3">
      <w:pPr>
        <w:shd w:val="clear" w:color="auto" w:fill="1F1F1F"/>
        <w:spacing w:after="0" w:line="285" w:lineRule="atLeast"/>
        <w:rPr>
          <w:del w:id="219" w:author="Abraham Molina" w:date="2024-06-10T13:18:00Z" w16du:dateUtc="2024-06-10T18:18:00Z"/>
          <w:rFonts w:ascii="Consolas" w:eastAsia="Times New Roman" w:hAnsi="Consolas" w:cs="Times New Roman"/>
          <w:color w:val="CCCCCC"/>
          <w:sz w:val="21"/>
          <w:szCs w:val="21"/>
        </w:rPr>
      </w:pPr>
      <w:del w:id="220"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'Result'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LabelEncoder</w:delText>
        </w:r>
        <w:r w:rsidRPr="008833F3" w:rsidDel="0007543F">
          <w:rPr>
            <w:rFonts w:ascii="Consolas" w:eastAsia="Times New Roman" w:hAnsi="Consolas" w:cs="Times New Roman"/>
            <w:color w:val="CCCCCC"/>
            <w:sz w:val="21"/>
            <w:szCs w:val="21"/>
          </w:rPr>
          <w:delText>()</w:delText>
        </w:r>
      </w:del>
    </w:p>
    <w:p w14:paraId="351A3339" w14:textId="702443C7" w:rsidR="008833F3" w:rsidRPr="008833F3" w:rsidDel="0007543F" w:rsidRDefault="008833F3" w:rsidP="008833F3">
      <w:pPr>
        <w:shd w:val="clear" w:color="auto" w:fill="1F1F1F"/>
        <w:spacing w:after="0" w:line="285" w:lineRule="atLeast"/>
        <w:rPr>
          <w:del w:id="221" w:author="Abraham Molina" w:date="2024-06-10T13:18:00Z" w16du:dateUtc="2024-06-10T18:18:00Z"/>
          <w:rFonts w:ascii="Consolas" w:eastAsia="Times New Roman" w:hAnsi="Consolas" w:cs="Times New Roman"/>
          <w:color w:val="CCCCCC"/>
          <w:sz w:val="21"/>
          <w:szCs w:val="21"/>
        </w:rPr>
      </w:pPr>
      <w:del w:id="222"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'LOC'</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LabelEncoder</w:delText>
        </w:r>
        <w:r w:rsidRPr="008833F3" w:rsidDel="0007543F">
          <w:rPr>
            <w:rFonts w:ascii="Consolas" w:eastAsia="Times New Roman" w:hAnsi="Consolas" w:cs="Times New Roman"/>
            <w:color w:val="CCCCCC"/>
            <w:sz w:val="21"/>
            <w:szCs w:val="21"/>
          </w:rPr>
          <w:delText>()</w:delText>
        </w:r>
      </w:del>
    </w:p>
    <w:p w14:paraId="492BE939" w14:textId="21685A4E" w:rsidR="008833F3" w:rsidRPr="008833F3" w:rsidDel="0007543F" w:rsidRDefault="008833F3" w:rsidP="008833F3">
      <w:pPr>
        <w:shd w:val="clear" w:color="auto" w:fill="1F1F1F"/>
        <w:spacing w:after="0" w:line="285" w:lineRule="atLeast"/>
        <w:rPr>
          <w:del w:id="223" w:author="Abraham Molina" w:date="2024-06-10T13:18:00Z" w16du:dateUtc="2024-06-10T18:18:00Z"/>
          <w:rFonts w:ascii="Consolas" w:eastAsia="Times New Roman" w:hAnsi="Consolas" w:cs="Times New Roman"/>
          <w:color w:val="CCCCCC"/>
          <w:sz w:val="21"/>
          <w:szCs w:val="21"/>
        </w:rPr>
      </w:pPr>
      <w:del w:id="224"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del>
    </w:p>
    <w:p w14:paraId="349F1B0B" w14:textId="033B3E5C" w:rsidR="008833F3" w:rsidRPr="008833F3" w:rsidDel="0007543F" w:rsidRDefault="008833F3" w:rsidP="008833F3">
      <w:pPr>
        <w:shd w:val="clear" w:color="auto" w:fill="1F1F1F"/>
        <w:spacing w:after="0" w:line="285" w:lineRule="atLeast"/>
        <w:rPr>
          <w:del w:id="225" w:author="Abraham Molina" w:date="2024-06-10T13:18:00Z" w16du:dateUtc="2024-06-10T18:18:00Z"/>
          <w:rFonts w:ascii="Consolas" w:eastAsia="Times New Roman" w:hAnsi="Consolas" w:cs="Times New Roman"/>
          <w:color w:val="CCCCCC"/>
          <w:sz w:val="21"/>
          <w:szCs w:val="21"/>
        </w:rPr>
      </w:pPr>
      <w:del w:id="226"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 xml:space="preserve">#encode data that must be in boolean format (W/L must be 0 or 1, etc.) </w:delText>
        </w:r>
      </w:del>
    </w:p>
    <w:p w14:paraId="56DD435F" w14:textId="2CB29AC4" w:rsidR="008833F3" w:rsidRPr="008833F3" w:rsidDel="0007543F" w:rsidRDefault="008833F3" w:rsidP="008833F3">
      <w:pPr>
        <w:shd w:val="clear" w:color="auto" w:fill="1F1F1F"/>
        <w:spacing w:after="0" w:line="285" w:lineRule="atLeast"/>
        <w:rPr>
          <w:del w:id="227" w:author="Abraham Molina" w:date="2024-06-10T13:18:00Z" w16du:dateUtc="2024-06-10T18:18:00Z"/>
          <w:rFonts w:ascii="Consolas" w:eastAsia="Times New Roman" w:hAnsi="Consolas" w:cs="Times New Roman"/>
          <w:color w:val="CCCCCC"/>
          <w:sz w:val="21"/>
          <w:szCs w:val="21"/>
        </w:rPr>
      </w:pPr>
      <w:del w:id="228"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'LOC_encoded'</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'LOC'</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fit_transform</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'LOC'</w:delText>
        </w:r>
        <w:r w:rsidRPr="008833F3" w:rsidDel="0007543F">
          <w:rPr>
            <w:rFonts w:ascii="Consolas" w:eastAsia="Times New Roman" w:hAnsi="Consolas" w:cs="Times New Roman"/>
            <w:color w:val="CCCCCC"/>
            <w:sz w:val="21"/>
            <w:szCs w:val="21"/>
          </w:rPr>
          <w:delText>])</w:delText>
        </w:r>
      </w:del>
    </w:p>
    <w:p w14:paraId="016E6D34" w14:textId="544A37B6" w:rsidR="008833F3" w:rsidRPr="008833F3" w:rsidDel="0007543F" w:rsidRDefault="008833F3" w:rsidP="008833F3">
      <w:pPr>
        <w:shd w:val="clear" w:color="auto" w:fill="1F1F1F"/>
        <w:spacing w:after="0" w:line="285" w:lineRule="atLeast"/>
        <w:rPr>
          <w:del w:id="229" w:author="Abraham Molina" w:date="2024-06-10T13:18:00Z" w16du:dateUtc="2024-06-10T18:18:00Z"/>
          <w:rFonts w:ascii="Consolas" w:eastAsia="Times New Roman" w:hAnsi="Consolas" w:cs="Times New Roman"/>
          <w:color w:val="CCCCCC"/>
          <w:sz w:val="21"/>
          <w:szCs w:val="21"/>
        </w:rPr>
      </w:pPr>
      <w:del w:id="230"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'Opp_encoded'</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'Opp'</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fit_transform</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'Opp'</w:delText>
        </w:r>
        <w:r w:rsidRPr="008833F3" w:rsidDel="0007543F">
          <w:rPr>
            <w:rFonts w:ascii="Consolas" w:eastAsia="Times New Roman" w:hAnsi="Consolas" w:cs="Times New Roman"/>
            <w:color w:val="CCCCCC"/>
            <w:sz w:val="21"/>
            <w:szCs w:val="21"/>
          </w:rPr>
          <w:delText>])</w:delText>
        </w:r>
      </w:del>
    </w:p>
    <w:p w14:paraId="046027A1" w14:textId="002FF9C5" w:rsidR="008833F3" w:rsidRPr="008833F3" w:rsidDel="0007543F" w:rsidRDefault="008833F3" w:rsidP="008833F3">
      <w:pPr>
        <w:shd w:val="clear" w:color="auto" w:fill="1F1F1F"/>
        <w:spacing w:after="0" w:line="285" w:lineRule="atLeast"/>
        <w:rPr>
          <w:del w:id="231" w:author="Abraham Molina" w:date="2024-06-10T13:18:00Z" w16du:dateUtc="2024-06-10T18:18:00Z"/>
          <w:rFonts w:ascii="Consolas" w:eastAsia="Times New Roman" w:hAnsi="Consolas" w:cs="Times New Roman"/>
          <w:color w:val="CCCCCC"/>
          <w:sz w:val="21"/>
          <w:szCs w:val="21"/>
        </w:rPr>
      </w:pPr>
      <w:del w:id="232"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'Result_enc'</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'Result'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fit_transform</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'Result'</w:delText>
        </w:r>
        <w:r w:rsidRPr="008833F3" w:rsidDel="0007543F">
          <w:rPr>
            <w:rFonts w:ascii="Consolas" w:eastAsia="Times New Roman" w:hAnsi="Consolas" w:cs="Times New Roman"/>
            <w:color w:val="CCCCCC"/>
            <w:sz w:val="21"/>
            <w:szCs w:val="21"/>
          </w:rPr>
          <w:delText>])</w:delText>
        </w:r>
      </w:del>
    </w:p>
    <w:p w14:paraId="77DD06C1" w14:textId="4B8DAE7E" w:rsidR="008833F3" w:rsidRPr="008833F3" w:rsidDel="0007543F" w:rsidRDefault="008833F3" w:rsidP="008833F3">
      <w:pPr>
        <w:shd w:val="clear" w:color="auto" w:fill="1F1F1F"/>
        <w:spacing w:after="0" w:line="285" w:lineRule="atLeast"/>
        <w:rPr>
          <w:del w:id="233" w:author="Abraham Molina" w:date="2024-06-10T13:18:00Z" w16du:dateUtc="2024-06-10T18:18:00Z"/>
          <w:rFonts w:ascii="Consolas" w:eastAsia="Times New Roman" w:hAnsi="Consolas" w:cs="Times New Roman"/>
          <w:color w:val="CCCCCC"/>
          <w:sz w:val="21"/>
          <w:szCs w:val="21"/>
        </w:rPr>
      </w:pPr>
    </w:p>
    <w:p w14:paraId="75591972" w14:textId="0CED0234" w:rsidR="008833F3" w:rsidRPr="008833F3" w:rsidDel="0007543F" w:rsidRDefault="008833F3" w:rsidP="008833F3">
      <w:pPr>
        <w:shd w:val="clear" w:color="auto" w:fill="1F1F1F"/>
        <w:spacing w:after="0" w:line="285" w:lineRule="atLeast"/>
        <w:rPr>
          <w:del w:id="234" w:author="Abraham Molina" w:date="2024-06-10T13:18:00Z" w16du:dateUtc="2024-06-10T18:18:00Z"/>
          <w:rFonts w:ascii="Consolas" w:eastAsia="Times New Roman" w:hAnsi="Consolas" w:cs="Times New Roman"/>
          <w:color w:val="CCCCCC"/>
          <w:sz w:val="21"/>
          <w:szCs w:val="21"/>
        </w:rPr>
      </w:pPr>
      <w:del w:id="235"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#convert minutes played to a number and strip colons</w:delText>
        </w:r>
      </w:del>
    </w:p>
    <w:p w14:paraId="76322A9D" w14:textId="6FD10E2B" w:rsidR="008833F3" w:rsidRPr="008833F3" w:rsidDel="0007543F" w:rsidRDefault="008833F3" w:rsidP="008833F3">
      <w:pPr>
        <w:shd w:val="clear" w:color="auto" w:fill="1F1F1F"/>
        <w:spacing w:after="0" w:line="285" w:lineRule="atLeast"/>
        <w:rPr>
          <w:del w:id="236" w:author="Abraham Molina" w:date="2024-06-10T13:18:00Z" w16du:dateUtc="2024-06-10T18:18:00Z"/>
          <w:rFonts w:ascii="Consolas" w:eastAsia="Times New Roman" w:hAnsi="Consolas" w:cs="Times New Roman"/>
          <w:color w:val="CCCCCC"/>
          <w:sz w:val="21"/>
          <w:szCs w:val="21"/>
        </w:rPr>
      </w:pPr>
      <w:del w:id="237"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apply</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convert_mp_to_minutes</w:delText>
        </w:r>
        <w:r w:rsidRPr="008833F3" w:rsidDel="0007543F">
          <w:rPr>
            <w:rFonts w:ascii="Consolas" w:eastAsia="Times New Roman" w:hAnsi="Consolas" w:cs="Times New Roman"/>
            <w:color w:val="CCCCCC"/>
            <w:sz w:val="21"/>
            <w:szCs w:val="21"/>
          </w:rPr>
          <w:delText>)</w:delText>
        </w:r>
      </w:del>
    </w:p>
    <w:p w14:paraId="7D99C124" w14:textId="680CF896" w:rsidR="008833F3" w:rsidRPr="008833F3" w:rsidDel="0007543F" w:rsidRDefault="008833F3" w:rsidP="008833F3">
      <w:pPr>
        <w:shd w:val="clear" w:color="auto" w:fill="1F1F1F"/>
        <w:spacing w:after="0" w:line="285" w:lineRule="atLeast"/>
        <w:rPr>
          <w:del w:id="238" w:author="Abraham Molina" w:date="2024-06-10T13:18:00Z" w16du:dateUtc="2024-06-10T18:18:00Z"/>
          <w:rFonts w:ascii="Consolas" w:eastAsia="Times New Roman" w:hAnsi="Consolas" w:cs="Times New Roman"/>
          <w:color w:val="CCCCCC"/>
          <w:sz w:val="21"/>
          <w:szCs w:val="21"/>
        </w:rPr>
      </w:pPr>
      <w:del w:id="239"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astype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4EC9B0"/>
            <w:sz w:val="21"/>
            <w:szCs w:val="21"/>
          </w:rPr>
          <w:delText>float</w:delText>
        </w:r>
        <w:r w:rsidRPr="008833F3" w:rsidDel="0007543F">
          <w:rPr>
            <w:rFonts w:ascii="Consolas" w:eastAsia="Times New Roman" w:hAnsi="Consolas" w:cs="Times New Roman"/>
            <w:color w:val="CCCCCC"/>
            <w:sz w:val="21"/>
            <w:szCs w:val="21"/>
          </w:rPr>
          <w:delText>)</w:delText>
        </w:r>
      </w:del>
    </w:p>
    <w:p w14:paraId="0E9388E1" w14:textId="54A98428" w:rsidR="008833F3" w:rsidRPr="008833F3" w:rsidDel="0007543F" w:rsidRDefault="008833F3" w:rsidP="008833F3">
      <w:pPr>
        <w:shd w:val="clear" w:color="auto" w:fill="1F1F1F"/>
        <w:spacing w:after="0" w:line="285" w:lineRule="atLeast"/>
        <w:rPr>
          <w:del w:id="240" w:author="Abraham Molina" w:date="2024-06-10T13:18:00Z" w16du:dateUtc="2024-06-10T18:18:00Z"/>
          <w:rFonts w:ascii="Consolas" w:eastAsia="Times New Roman" w:hAnsi="Consolas" w:cs="Times New Roman"/>
          <w:color w:val="CCCCCC"/>
          <w:sz w:val="21"/>
          <w:szCs w:val="21"/>
        </w:rPr>
      </w:pPr>
    </w:p>
    <w:p w14:paraId="4CF6CA86" w14:textId="38F961BE" w:rsidR="008833F3" w:rsidRPr="008833F3" w:rsidDel="0007543F" w:rsidRDefault="008833F3" w:rsidP="008833F3">
      <w:pPr>
        <w:shd w:val="clear" w:color="auto" w:fill="1F1F1F"/>
        <w:spacing w:after="0" w:line="285" w:lineRule="atLeast"/>
        <w:rPr>
          <w:del w:id="241" w:author="Abraham Molina" w:date="2024-06-10T13:18:00Z" w16du:dateUtc="2024-06-10T18:18:00Z"/>
          <w:rFonts w:ascii="Consolas" w:eastAsia="Times New Roman" w:hAnsi="Consolas" w:cs="Times New Roman"/>
          <w:color w:val="CCCCCC"/>
          <w:sz w:val="21"/>
          <w:szCs w:val="21"/>
        </w:rPr>
      </w:pPr>
      <w:del w:id="242"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 Convert to seconds since epoch. This one is less of a requirement for the model and more of one</w:delText>
        </w:r>
      </w:del>
    </w:p>
    <w:p w14:paraId="32C445A8" w14:textId="00535DAB" w:rsidR="008833F3" w:rsidRPr="008833F3" w:rsidDel="0007543F" w:rsidRDefault="008833F3" w:rsidP="008833F3">
      <w:pPr>
        <w:shd w:val="clear" w:color="auto" w:fill="1F1F1F"/>
        <w:spacing w:after="0" w:line="285" w:lineRule="atLeast"/>
        <w:rPr>
          <w:del w:id="243" w:author="Abraham Molina" w:date="2024-06-10T13:18:00Z" w16du:dateUtc="2024-06-10T18:18:00Z"/>
          <w:rFonts w:ascii="Consolas" w:eastAsia="Times New Roman" w:hAnsi="Consolas" w:cs="Times New Roman"/>
          <w:color w:val="CCCCCC"/>
          <w:sz w:val="21"/>
          <w:szCs w:val="21"/>
        </w:rPr>
      </w:pPr>
      <w:del w:id="244"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 xml:space="preserve"># for the model just to work as it doesn't do well with datetime objects. </w:delText>
        </w:r>
      </w:del>
    </w:p>
    <w:p w14:paraId="2EB102BE" w14:textId="373968E6" w:rsidR="008833F3" w:rsidRPr="008833F3" w:rsidDel="0007543F" w:rsidRDefault="008833F3" w:rsidP="008833F3">
      <w:pPr>
        <w:shd w:val="clear" w:color="auto" w:fill="1F1F1F"/>
        <w:spacing w:after="0" w:line="285" w:lineRule="atLeast"/>
        <w:rPr>
          <w:del w:id="245" w:author="Abraham Molina" w:date="2024-06-10T13:18:00Z" w16du:dateUtc="2024-06-10T18:18:00Z"/>
          <w:rFonts w:ascii="Consolas" w:eastAsia="Times New Roman" w:hAnsi="Consolas" w:cs="Times New Roman"/>
          <w:color w:val="CCCCCC"/>
          <w:sz w:val="21"/>
          <w:szCs w:val="21"/>
        </w:rPr>
      </w:pPr>
      <w:del w:id="246"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586C0"/>
            <w:sz w:val="21"/>
            <w:szCs w:val="21"/>
          </w:rPr>
          <w:delText>if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'Date'</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in</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columns</w:delText>
        </w:r>
        <w:r w:rsidRPr="008833F3" w:rsidDel="0007543F">
          <w:rPr>
            <w:rFonts w:ascii="Consolas" w:eastAsia="Times New Roman" w:hAnsi="Consolas" w:cs="Times New Roman"/>
            <w:color w:val="CCCCCC"/>
            <w:sz w:val="21"/>
            <w:szCs w:val="21"/>
          </w:rPr>
          <w:delText>:</w:delText>
        </w:r>
      </w:del>
    </w:p>
    <w:p w14:paraId="57C2FC27" w14:textId="4F6F74B8" w:rsidR="008833F3" w:rsidRPr="008833F3" w:rsidDel="0007543F" w:rsidRDefault="008833F3" w:rsidP="008833F3">
      <w:pPr>
        <w:shd w:val="clear" w:color="auto" w:fill="1F1F1F"/>
        <w:spacing w:after="0" w:line="285" w:lineRule="atLeast"/>
        <w:rPr>
          <w:del w:id="247" w:author="Abraham Molina" w:date="2024-06-10T13:18:00Z" w16du:dateUtc="2024-06-10T18:18:00Z"/>
          <w:rFonts w:ascii="Consolas" w:eastAsia="Times New Roman" w:hAnsi="Consolas" w:cs="Times New Roman"/>
          <w:color w:val="CCCCCC"/>
          <w:sz w:val="21"/>
          <w:szCs w:val="21"/>
        </w:rPr>
      </w:pPr>
      <w:del w:id="248"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'Date'</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pandas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to_datetime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'Date'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astype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'int64'</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B5CEA8"/>
            <w:sz w:val="21"/>
            <w:szCs w:val="21"/>
          </w:rPr>
          <w:delText>10</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B5CEA8"/>
            <w:sz w:val="21"/>
            <w:szCs w:val="21"/>
          </w:rPr>
          <w:delText>9</w:delText>
        </w:r>
        <w:r w:rsidRPr="008833F3" w:rsidDel="0007543F">
          <w:rPr>
            <w:rFonts w:ascii="Consolas" w:eastAsia="Times New Roman" w:hAnsi="Consolas" w:cs="Times New Roman"/>
            <w:color w:val="CCCCCC"/>
            <w:sz w:val="21"/>
            <w:szCs w:val="21"/>
          </w:rPr>
          <w:delText xml:space="preserve">  </w:delText>
        </w:r>
      </w:del>
    </w:p>
    <w:p w14:paraId="6E5048CB" w14:textId="01DDA332" w:rsidR="008833F3" w:rsidRPr="008833F3" w:rsidDel="0007543F" w:rsidRDefault="008833F3" w:rsidP="008833F3">
      <w:pPr>
        <w:shd w:val="clear" w:color="auto" w:fill="1F1F1F"/>
        <w:spacing w:after="0" w:line="285" w:lineRule="atLeast"/>
        <w:rPr>
          <w:del w:id="249" w:author="Abraham Molina" w:date="2024-06-10T13:18:00Z" w16du:dateUtc="2024-06-10T18:18:00Z"/>
          <w:rFonts w:ascii="Consolas" w:eastAsia="Times New Roman" w:hAnsi="Consolas" w:cs="Times New Roman"/>
          <w:color w:val="CCCCCC"/>
          <w:sz w:val="21"/>
          <w:szCs w:val="21"/>
        </w:rPr>
      </w:pPr>
    </w:p>
    <w:p w14:paraId="190591C7" w14:textId="1B68401B" w:rsidR="008833F3" w:rsidRPr="008833F3" w:rsidDel="0007543F" w:rsidRDefault="008833F3" w:rsidP="008833F3">
      <w:pPr>
        <w:shd w:val="clear" w:color="auto" w:fill="1F1F1F"/>
        <w:spacing w:after="0" w:line="285" w:lineRule="atLeast"/>
        <w:rPr>
          <w:del w:id="250" w:author="Abraham Molina" w:date="2024-06-10T13:18:00Z" w16du:dateUtc="2024-06-10T18:18:00Z"/>
          <w:rFonts w:ascii="Consolas" w:eastAsia="Times New Roman" w:hAnsi="Consolas" w:cs="Times New Roman"/>
          <w:color w:val="CCCCCC"/>
          <w:sz w:val="21"/>
          <w:szCs w:val="21"/>
        </w:rPr>
      </w:pPr>
      <w:del w:id="251"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#remove any NaNs if still exist</w:delText>
        </w:r>
      </w:del>
    </w:p>
    <w:p w14:paraId="05B646DA" w14:textId="7F191396" w:rsidR="008833F3" w:rsidRPr="008833F3" w:rsidDel="0007543F" w:rsidRDefault="008833F3" w:rsidP="008833F3">
      <w:pPr>
        <w:shd w:val="clear" w:color="auto" w:fill="1F1F1F"/>
        <w:spacing w:after="0" w:line="285" w:lineRule="atLeast"/>
        <w:rPr>
          <w:del w:id="252" w:author="Abraham Molina" w:date="2024-06-10T13:18:00Z" w16du:dateUtc="2024-06-10T18:18:00Z"/>
          <w:rFonts w:ascii="Consolas" w:eastAsia="Times New Roman" w:hAnsi="Consolas" w:cs="Times New Roman"/>
          <w:color w:val="CCCCCC"/>
          <w:sz w:val="21"/>
          <w:szCs w:val="21"/>
        </w:rPr>
      </w:pPr>
      <w:del w:id="253"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fillna</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B5CEA8"/>
            <w:sz w:val="21"/>
            <w:szCs w:val="21"/>
          </w:rPr>
          <w:delText>0</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inplace</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569CD6"/>
            <w:sz w:val="21"/>
            <w:szCs w:val="21"/>
          </w:rPr>
          <w:delText>True</w:delText>
        </w:r>
        <w:r w:rsidRPr="008833F3" w:rsidDel="0007543F">
          <w:rPr>
            <w:rFonts w:ascii="Consolas" w:eastAsia="Times New Roman" w:hAnsi="Consolas" w:cs="Times New Roman"/>
            <w:color w:val="CCCCCC"/>
            <w:sz w:val="21"/>
            <w:szCs w:val="21"/>
          </w:rPr>
          <w:delText>)</w:delText>
        </w:r>
      </w:del>
    </w:p>
    <w:p w14:paraId="3CC8DE94" w14:textId="00114CDE" w:rsidR="008833F3" w:rsidRPr="008833F3" w:rsidDel="0007543F" w:rsidRDefault="008833F3" w:rsidP="008833F3">
      <w:pPr>
        <w:shd w:val="clear" w:color="auto" w:fill="1F1F1F"/>
        <w:spacing w:after="0" w:line="285" w:lineRule="atLeast"/>
        <w:rPr>
          <w:del w:id="254" w:author="Abraham Molina" w:date="2024-06-10T13:18:00Z" w16du:dateUtc="2024-06-10T18:18:00Z"/>
          <w:rFonts w:ascii="Consolas" w:eastAsia="Times New Roman" w:hAnsi="Consolas" w:cs="Times New Roman"/>
          <w:color w:val="CCCCCC"/>
          <w:sz w:val="21"/>
          <w:szCs w:val="21"/>
        </w:rPr>
      </w:pPr>
    </w:p>
    <w:p w14:paraId="010FB540" w14:textId="21F4933D" w:rsidR="008833F3" w:rsidRPr="008833F3" w:rsidDel="0007543F" w:rsidRDefault="008833F3" w:rsidP="008833F3">
      <w:pPr>
        <w:shd w:val="clear" w:color="auto" w:fill="1F1F1F"/>
        <w:spacing w:after="0" w:line="285" w:lineRule="atLeast"/>
        <w:rPr>
          <w:del w:id="255" w:author="Abraham Molina" w:date="2024-06-10T13:18:00Z" w16du:dateUtc="2024-06-10T18:18:00Z"/>
          <w:rFonts w:ascii="Consolas" w:eastAsia="Times New Roman" w:hAnsi="Consolas" w:cs="Times New Roman"/>
          <w:color w:val="CCCCCC"/>
          <w:sz w:val="21"/>
          <w:szCs w:val="21"/>
        </w:rPr>
      </w:pPr>
      <w:del w:id="256"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#convert to numeric</w:delText>
        </w:r>
      </w:del>
    </w:p>
    <w:p w14:paraId="52A917CA" w14:textId="592780F7" w:rsidR="008833F3" w:rsidRPr="008833F3" w:rsidDel="0007543F" w:rsidRDefault="008833F3" w:rsidP="008833F3">
      <w:pPr>
        <w:shd w:val="clear" w:color="auto" w:fill="1F1F1F"/>
        <w:spacing w:after="0" w:line="285" w:lineRule="atLeast"/>
        <w:rPr>
          <w:del w:id="257" w:author="Abraham Molina" w:date="2024-06-10T13:18:00Z" w16du:dateUtc="2024-06-10T18:18:00Z"/>
          <w:rFonts w:ascii="Consolas" w:eastAsia="Times New Roman" w:hAnsi="Consolas" w:cs="Times New Roman"/>
          <w:color w:val="CCCCCC"/>
          <w:sz w:val="21"/>
          <w:szCs w:val="21"/>
        </w:rPr>
      </w:pPr>
      <w:del w:id="258"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pandas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to_numeric</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'MP'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errors</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E9178"/>
            <w:sz w:val="21"/>
            <w:szCs w:val="21"/>
          </w:rPr>
          <w:delText>'coerce'</w:delText>
        </w:r>
        <w:r w:rsidRPr="008833F3" w:rsidDel="0007543F">
          <w:rPr>
            <w:rFonts w:ascii="Consolas" w:eastAsia="Times New Roman" w:hAnsi="Consolas" w:cs="Times New Roman"/>
            <w:color w:val="CCCCCC"/>
            <w:sz w:val="21"/>
            <w:szCs w:val="21"/>
          </w:rPr>
          <w:delText>)</w:delText>
        </w:r>
      </w:del>
    </w:p>
    <w:p w14:paraId="3C027B6C" w14:textId="6EB0A007" w:rsidR="008833F3" w:rsidRPr="008833F3" w:rsidDel="0007543F" w:rsidRDefault="008833F3" w:rsidP="008833F3">
      <w:pPr>
        <w:shd w:val="clear" w:color="auto" w:fill="1F1F1F"/>
        <w:spacing w:after="0" w:line="285" w:lineRule="atLeast"/>
        <w:rPr>
          <w:del w:id="259" w:author="Abraham Molina" w:date="2024-06-10T13:18:00Z" w16du:dateUtc="2024-06-10T18:18:00Z"/>
          <w:rFonts w:ascii="Consolas" w:eastAsia="Times New Roman" w:hAnsi="Consolas" w:cs="Times New Roman"/>
          <w:color w:val="CCCCCC"/>
          <w:sz w:val="21"/>
          <w:szCs w:val="21"/>
        </w:rPr>
      </w:pPr>
      <w:del w:id="260"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'FG%'</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pandas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to_numeric</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'FG%'</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errors</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E9178"/>
            <w:sz w:val="21"/>
            <w:szCs w:val="21"/>
          </w:rPr>
          <w:delText>'coerce'</w:delText>
        </w:r>
        <w:r w:rsidRPr="008833F3" w:rsidDel="0007543F">
          <w:rPr>
            <w:rFonts w:ascii="Consolas" w:eastAsia="Times New Roman" w:hAnsi="Consolas" w:cs="Times New Roman"/>
            <w:color w:val="CCCCCC"/>
            <w:sz w:val="21"/>
            <w:szCs w:val="21"/>
          </w:rPr>
          <w:delText>)</w:delText>
        </w:r>
      </w:del>
    </w:p>
    <w:p w14:paraId="4645B7C6" w14:textId="376D83EA" w:rsidR="008833F3" w:rsidRPr="008833F3" w:rsidDel="0007543F" w:rsidRDefault="008833F3" w:rsidP="008833F3">
      <w:pPr>
        <w:shd w:val="clear" w:color="auto" w:fill="1F1F1F"/>
        <w:spacing w:after="0" w:line="285" w:lineRule="atLeast"/>
        <w:rPr>
          <w:del w:id="261" w:author="Abraham Molina" w:date="2024-06-10T13:18:00Z" w16du:dateUtc="2024-06-10T18:18:00Z"/>
          <w:rFonts w:ascii="Consolas" w:eastAsia="Times New Roman" w:hAnsi="Consolas" w:cs="Times New Roman"/>
          <w:color w:val="CCCCCC"/>
          <w:sz w:val="21"/>
          <w:szCs w:val="21"/>
        </w:rPr>
      </w:pPr>
      <w:del w:id="262"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'3P%'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4EC9B0"/>
            <w:sz w:val="21"/>
            <w:szCs w:val="21"/>
          </w:rPr>
          <w:delText>pandas</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to_numeric</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'3P%'</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errors</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E9178"/>
            <w:sz w:val="21"/>
            <w:szCs w:val="21"/>
          </w:rPr>
          <w:delText>'coerce'</w:delText>
        </w:r>
        <w:r w:rsidRPr="008833F3" w:rsidDel="0007543F">
          <w:rPr>
            <w:rFonts w:ascii="Consolas" w:eastAsia="Times New Roman" w:hAnsi="Consolas" w:cs="Times New Roman"/>
            <w:color w:val="CCCCCC"/>
            <w:sz w:val="21"/>
            <w:szCs w:val="21"/>
          </w:rPr>
          <w:delText>)</w:delText>
        </w:r>
      </w:del>
    </w:p>
    <w:p w14:paraId="7BA80317" w14:textId="7F6A80B8" w:rsidR="008833F3" w:rsidRPr="008833F3" w:rsidDel="0007543F" w:rsidRDefault="008833F3" w:rsidP="008833F3">
      <w:pPr>
        <w:shd w:val="clear" w:color="auto" w:fill="1F1F1F"/>
        <w:spacing w:after="0" w:line="285" w:lineRule="atLeast"/>
        <w:rPr>
          <w:del w:id="263" w:author="Abraham Molina" w:date="2024-06-10T13:18:00Z" w16du:dateUtc="2024-06-10T18:18:00Z"/>
          <w:rFonts w:ascii="Consolas" w:eastAsia="Times New Roman" w:hAnsi="Consolas" w:cs="Times New Roman"/>
          <w:color w:val="CCCCCC"/>
          <w:sz w:val="21"/>
          <w:szCs w:val="21"/>
        </w:rPr>
      </w:pPr>
    </w:p>
    <w:p w14:paraId="778B733A" w14:textId="091879AC" w:rsidR="008833F3" w:rsidRPr="008833F3" w:rsidDel="0007543F" w:rsidRDefault="008833F3" w:rsidP="008833F3">
      <w:pPr>
        <w:shd w:val="clear" w:color="auto" w:fill="1F1F1F"/>
        <w:spacing w:after="0" w:line="285" w:lineRule="atLeast"/>
        <w:rPr>
          <w:del w:id="264" w:author="Abraham Molina" w:date="2024-06-10T13:18:00Z" w16du:dateUtc="2024-06-10T18:18:00Z"/>
          <w:rFonts w:ascii="Consolas" w:eastAsia="Times New Roman" w:hAnsi="Consolas" w:cs="Times New Roman"/>
          <w:color w:val="CCCCCC"/>
          <w:sz w:val="21"/>
          <w:szCs w:val="21"/>
        </w:rPr>
      </w:pPr>
      <w:del w:id="265"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6A9955"/>
            <w:sz w:val="21"/>
            <w:szCs w:val="21"/>
          </w:rPr>
          <w:delText>#feature generation</w:delText>
        </w:r>
      </w:del>
    </w:p>
    <w:p w14:paraId="3BD06B3C" w14:textId="14CAEF8D" w:rsidR="008833F3" w:rsidRPr="008833F3" w:rsidDel="0007543F" w:rsidRDefault="008833F3" w:rsidP="008833F3">
      <w:pPr>
        <w:shd w:val="clear" w:color="auto" w:fill="1F1F1F"/>
        <w:spacing w:after="0" w:line="285" w:lineRule="atLeast"/>
        <w:rPr>
          <w:del w:id="266" w:author="Abraham Molina" w:date="2024-06-10T13:18:00Z" w16du:dateUtc="2024-06-10T18:18:00Z"/>
          <w:rFonts w:ascii="Consolas" w:eastAsia="Times New Roman" w:hAnsi="Consolas" w:cs="Times New Roman"/>
          <w:color w:val="CCCCCC"/>
          <w:sz w:val="21"/>
          <w:szCs w:val="21"/>
        </w:rPr>
      </w:pPr>
      <w:del w:id="267"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'above_line'</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'PTS'</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&gt;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'Line'</w:delText>
        </w:r>
        <w:r w:rsidRPr="008833F3" w:rsidDel="0007543F">
          <w:rPr>
            <w:rFonts w:ascii="Consolas" w:eastAsia="Times New Roman" w:hAnsi="Consolas" w:cs="Times New Roman"/>
            <w:color w:val="CCCCCC"/>
            <w:sz w:val="21"/>
            <w:szCs w:val="21"/>
          </w:rPr>
          <w:delText>]</w:delText>
        </w:r>
      </w:del>
    </w:p>
    <w:p w14:paraId="45AEBDAE" w14:textId="6B2D98B7" w:rsidR="008833F3" w:rsidRPr="008833F3" w:rsidDel="0007543F" w:rsidRDefault="008833F3" w:rsidP="008833F3">
      <w:pPr>
        <w:shd w:val="clear" w:color="auto" w:fill="1F1F1F"/>
        <w:spacing w:after="0" w:line="285" w:lineRule="atLeast"/>
        <w:rPr>
          <w:del w:id="268" w:author="Abraham Molina" w:date="2024-06-10T13:18:00Z" w16du:dateUtc="2024-06-10T18:18:00Z"/>
          <w:rFonts w:ascii="Consolas" w:eastAsia="Times New Roman" w:hAnsi="Consolas" w:cs="Times New Roman"/>
          <w:color w:val="CCCCCC"/>
          <w:sz w:val="21"/>
          <w:szCs w:val="21"/>
        </w:rPr>
      </w:pPr>
      <w:del w:id="269"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'above_line'</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'above_line'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astype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'int'</w:delText>
        </w:r>
        <w:r w:rsidRPr="008833F3" w:rsidDel="0007543F">
          <w:rPr>
            <w:rFonts w:ascii="Consolas" w:eastAsia="Times New Roman" w:hAnsi="Consolas" w:cs="Times New Roman"/>
            <w:color w:val="CCCCCC"/>
            <w:sz w:val="21"/>
            <w:szCs w:val="21"/>
          </w:rPr>
          <w:delText>)</w:delText>
        </w:r>
      </w:del>
    </w:p>
    <w:p w14:paraId="5BAF90BB" w14:textId="125776B7" w:rsidR="008833F3" w:rsidRPr="008833F3" w:rsidDel="0007543F" w:rsidRDefault="008833F3" w:rsidP="008833F3">
      <w:pPr>
        <w:shd w:val="clear" w:color="auto" w:fill="1F1F1F"/>
        <w:spacing w:after="0" w:line="285" w:lineRule="atLeast"/>
        <w:rPr>
          <w:del w:id="270" w:author="Abraham Molina" w:date="2024-06-10T13:18:00Z" w16du:dateUtc="2024-06-10T18:18:00Z"/>
          <w:rFonts w:ascii="Consolas" w:eastAsia="Times New Roman" w:hAnsi="Consolas" w:cs="Times New Roman"/>
          <w:color w:val="CCCCCC"/>
          <w:sz w:val="21"/>
          <w:szCs w:val="21"/>
        </w:rPr>
      </w:pPr>
      <w:del w:id="271"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'rebounds_assists_ratio'</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'TRB'</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'AST'</w:delText>
        </w:r>
        <w:r w:rsidRPr="008833F3" w:rsidDel="0007543F">
          <w:rPr>
            <w:rFonts w:ascii="Consolas" w:eastAsia="Times New Roman" w:hAnsi="Consolas" w:cs="Times New Roman"/>
            <w:color w:val="CCCCCC"/>
            <w:sz w:val="21"/>
            <w:szCs w:val="21"/>
          </w:rPr>
          <w:delText>]</w:delText>
        </w:r>
      </w:del>
    </w:p>
    <w:p w14:paraId="79502B93" w14:textId="4D392520" w:rsidR="008833F3" w:rsidRPr="008833F3" w:rsidDel="0007543F" w:rsidRDefault="008833F3" w:rsidP="008833F3">
      <w:pPr>
        <w:shd w:val="clear" w:color="auto" w:fill="1F1F1F"/>
        <w:spacing w:after="0" w:line="285" w:lineRule="atLeast"/>
        <w:rPr>
          <w:del w:id="272" w:author="Abraham Molina" w:date="2024-06-10T13:18:00Z" w16du:dateUtc="2024-06-10T18:18:00Z"/>
          <w:rFonts w:ascii="Consolas" w:eastAsia="Times New Roman" w:hAnsi="Consolas" w:cs="Times New Roman"/>
          <w:color w:val="CCCCCC"/>
          <w:sz w:val="21"/>
          <w:szCs w:val="21"/>
        </w:rPr>
      </w:pPr>
      <w:del w:id="273"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'pts_reb+ast_ratio'</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'PTS'</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'TRB'</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'AST'</w:delText>
        </w:r>
        <w:r w:rsidRPr="008833F3" w:rsidDel="0007543F">
          <w:rPr>
            <w:rFonts w:ascii="Consolas" w:eastAsia="Times New Roman" w:hAnsi="Consolas" w:cs="Times New Roman"/>
            <w:color w:val="CCCCCC"/>
            <w:sz w:val="21"/>
            <w:szCs w:val="21"/>
          </w:rPr>
          <w:delText>])</w:delText>
        </w:r>
      </w:del>
    </w:p>
    <w:p w14:paraId="13A497D9" w14:textId="00F01B67" w:rsidR="008833F3" w:rsidRPr="008833F3" w:rsidDel="0007543F" w:rsidRDefault="008833F3" w:rsidP="008833F3">
      <w:pPr>
        <w:shd w:val="clear" w:color="auto" w:fill="1F1F1F"/>
        <w:spacing w:after="0" w:line="285" w:lineRule="atLeast"/>
        <w:rPr>
          <w:del w:id="274" w:author="Abraham Molina" w:date="2024-06-10T13:18:00Z" w16du:dateUtc="2024-06-10T18:18:00Z"/>
          <w:rFonts w:ascii="Consolas" w:eastAsia="Times New Roman" w:hAnsi="Consolas" w:cs="Times New Roman"/>
          <w:color w:val="CCCCCC"/>
          <w:sz w:val="21"/>
          <w:szCs w:val="21"/>
        </w:rPr>
      </w:pPr>
      <w:del w:id="275"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'3pa_fga_ratio'</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E9178"/>
            <w:sz w:val="21"/>
            <w:szCs w:val="21"/>
          </w:rPr>
          <w:delText>'3PA'</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'FGA'</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CDCAA"/>
            <w:sz w:val="21"/>
            <w:szCs w:val="21"/>
          </w:rPr>
          <w:delText>-</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'3PA'</w:delText>
        </w:r>
        <w:r w:rsidRPr="008833F3" w:rsidDel="0007543F">
          <w:rPr>
            <w:rFonts w:ascii="Consolas" w:eastAsia="Times New Roman" w:hAnsi="Consolas" w:cs="Times New Roman"/>
            <w:color w:val="CCCCCC"/>
            <w:sz w:val="21"/>
            <w:szCs w:val="21"/>
          </w:rPr>
          <w:delText>])</w:delText>
        </w:r>
      </w:del>
    </w:p>
    <w:p w14:paraId="2C62139C" w14:textId="60B049D5" w:rsidR="008833F3" w:rsidRPr="008833F3" w:rsidDel="0007543F" w:rsidRDefault="008833F3" w:rsidP="008833F3">
      <w:pPr>
        <w:shd w:val="clear" w:color="auto" w:fill="1F1F1F"/>
        <w:spacing w:after="0" w:line="285" w:lineRule="atLeast"/>
        <w:rPr>
          <w:del w:id="276" w:author="Abraham Molina" w:date="2024-06-10T13:18:00Z" w16du:dateUtc="2024-06-10T18:18:00Z"/>
          <w:rFonts w:ascii="Consolas" w:eastAsia="Times New Roman" w:hAnsi="Consolas" w:cs="Times New Roman"/>
          <w:color w:val="CCCCCC"/>
          <w:sz w:val="21"/>
          <w:szCs w:val="21"/>
        </w:rPr>
      </w:pPr>
      <w:del w:id="277"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DCDCAA"/>
            <w:sz w:val="21"/>
            <w:szCs w:val="21"/>
          </w:rPr>
          <w:delText>replace</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4EC9B0"/>
            <w:sz w:val="21"/>
            <w:szCs w:val="21"/>
          </w:rPr>
          <w:delText>float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'inf'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4EC9B0"/>
            <w:sz w:val="21"/>
            <w:szCs w:val="21"/>
          </w:rPr>
          <w:delText>float</w:delText>
        </w:r>
        <w:r w:rsidRPr="008833F3" w:rsidDel="0007543F">
          <w:rPr>
            <w:rFonts w:ascii="Consolas" w:eastAsia="Times New Roman" w:hAnsi="Consolas" w:cs="Times New Roman"/>
            <w:color w:val="CCCCCC"/>
            <w:sz w:val="21"/>
            <w:szCs w:val="21"/>
          </w:rPr>
          <w:delText>(</w:delText>
        </w:r>
        <w:r w:rsidRPr="008833F3" w:rsidDel="0007543F">
          <w:rPr>
            <w:rFonts w:ascii="Consolas" w:eastAsia="Times New Roman" w:hAnsi="Consolas" w:cs="Times New Roman"/>
            <w:color w:val="CE9178"/>
            <w:sz w:val="21"/>
            <w:szCs w:val="21"/>
          </w:rPr>
          <w:delText>'inf'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B5CEA8"/>
            <w:sz w:val="21"/>
            <w:szCs w:val="21"/>
          </w:rPr>
          <w:delText>0</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inplace</w:delText>
        </w:r>
        <w:r w:rsidRPr="008833F3" w:rsidDel="0007543F">
          <w:rPr>
            <w:rFonts w:ascii="Consolas" w:eastAsia="Times New Roman" w:hAnsi="Consolas" w:cs="Times New Roman"/>
            <w:color w:val="D4D4D4"/>
            <w:sz w:val="21"/>
            <w:szCs w:val="21"/>
          </w:rPr>
          <w:delText>=</w:delText>
        </w:r>
        <w:r w:rsidRPr="008833F3" w:rsidDel="0007543F">
          <w:rPr>
            <w:rFonts w:ascii="Consolas" w:eastAsia="Times New Roman" w:hAnsi="Consolas" w:cs="Times New Roman"/>
            <w:color w:val="569CD6"/>
            <w:sz w:val="21"/>
            <w:szCs w:val="21"/>
          </w:rPr>
          <w:delText>True</w:delText>
        </w:r>
        <w:r w:rsidRPr="008833F3" w:rsidDel="0007543F">
          <w:rPr>
            <w:rFonts w:ascii="Consolas" w:eastAsia="Times New Roman" w:hAnsi="Consolas" w:cs="Times New Roman"/>
            <w:color w:val="CCCCCC"/>
            <w:sz w:val="21"/>
            <w:szCs w:val="21"/>
          </w:rPr>
          <w:delText>)</w:delText>
        </w:r>
      </w:del>
    </w:p>
    <w:p w14:paraId="49970EDA" w14:textId="660D6B56" w:rsidR="008833F3" w:rsidRPr="008833F3" w:rsidDel="0007543F" w:rsidRDefault="008833F3" w:rsidP="008833F3">
      <w:pPr>
        <w:shd w:val="clear" w:color="auto" w:fill="1F1F1F"/>
        <w:spacing w:after="0" w:line="285" w:lineRule="atLeast"/>
        <w:rPr>
          <w:del w:id="278" w:author="Abraham Molina" w:date="2024-06-10T13:18:00Z" w16du:dateUtc="2024-06-10T18:18:00Z"/>
          <w:rFonts w:ascii="Consolas" w:eastAsia="Times New Roman" w:hAnsi="Consolas" w:cs="Times New Roman"/>
          <w:color w:val="CCCCCC"/>
          <w:sz w:val="21"/>
          <w:szCs w:val="21"/>
        </w:rPr>
      </w:pPr>
    </w:p>
    <w:p w14:paraId="4321B077" w14:textId="7FFF1C02" w:rsidR="008833F3" w:rsidRPr="008833F3" w:rsidDel="0007543F" w:rsidRDefault="008833F3" w:rsidP="008833F3">
      <w:pPr>
        <w:shd w:val="clear" w:color="auto" w:fill="1F1F1F"/>
        <w:spacing w:after="0" w:line="285" w:lineRule="atLeast"/>
        <w:rPr>
          <w:del w:id="279" w:author="Abraham Molina" w:date="2024-06-10T13:18:00Z" w16du:dateUtc="2024-06-10T18:18:00Z"/>
          <w:rFonts w:ascii="Consolas" w:eastAsia="Times New Roman" w:hAnsi="Consolas" w:cs="Times New Roman"/>
          <w:color w:val="CCCCCC"/>
          <w:sz w:val="21"/>
          <w:szCs w:val="21"/>
        </w:rPr>
      </w:pPr>
      <w:del w:id="280" w:author="Abraham Molina" w:date="2024-06-10T13:18:00Z" w16du:dateUtc="2024-06-10T18:18:00Z">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C586C0"/>
            <w:sz w:val="21"/>
            <w:szCs w:val="21"/>
          </w:rPr>
          <w:delText>return</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df</w:delText>
        </w:r>
        <w:r w:rsidRPr="008833F3" w:rsidDel="0007543F">
          <w:rPr>
            <w:rFonts w:ascii="Consolas" w:eastAsia="Times New Roman" w:hAnsi="Consolas" w:cs="Times New Roman"/>
            <w:color w:val="CCCCCC"/>
            <w:sz w:val="21"/>
            <w:szCs w:val="21"/>
          </w:rPr>
          <w:delText xml:space="preserve">, </w:delText>
        </w:r>
        <w:r w:rsidRPr="008833F3" w:rsidDel="0007543F">
          <w:rPr>
            <w:rFonts w:ascii="Consolas" w:eastAsia="Times New Roman" w:hAnsi="Consolas" w:cs="Times New Roman"/>
            <w:color w:val="9CDCFE"/>
            <w:sz w:val="21"/>
            <w:szCs w:val="21"/>
          </w:rPr>
          <w:delText>label_encoders</w:delText>
        </w:r>
      </w:del>
    </w:p>
    <w:p w14:paraId="693BE9AF" w14:textId="77777777" w:rsidR="003F4161" w:rsidRPr="007B4482" w:rsidRDefault="003F4161" w:rsidP="00D656CC">
      <w:pPr>
        <w:rPr>
          <w:sz w:val="24"/>
          <w:szCs w:val="24"/>
        </w:rPr>
      </w:pPr>
    </w:p>
    <w:p w14:paraId="7A9F249A" w14:textId="44A94DE0" w:rsidR="003F4161" w:rsidRPr="007B4482" w:rsidRDefault="007B4482" w:rsidP="00D656CC">
      <w:pPr>
        <w:rPr>
          <w:b/>
          <w:bCs/>
          <w:sz w:val="24"/>
          <w:szCs w:val="24"/>
        </w:rPr>
      </w:pPr>
      <w:r w:rsidRPr="007B4482">
        <w:rPr>
          <w:b/>
          <w:bCs/>
          <w:sz w:val="24"/>
          <w:szCs w:val="24"/>
        </w:rPr>
        <w:t>Model Training and Prediction Code</w:t>
      </w:r>
      <w:ins w:id="281" w:author="Abraham Molina" w:date="2024-06-07T10:42:00Z" w16du:dateUtc="2024-06-07T15:42:00Z">
        <w:r w:rsidR="001B5BE5">
          <w:rPr>
            <w:b/>
            <w:bCs/>
            <w:sz w:val="24"/>
            <w:szCs w:val="24"/>
          </w:rPr>
          <w:t>:</w:t>
        </w:r>
      </w:ins>
      <w:del w:id="282" w:author="Abraham Molina" w:date="2024-06-07T10:41:00Z" w16du:dateUtc="2024-06-07T15:41:00Z">
        <w:r w:rsidRPr="007B4482" w:rsidDel="001B5BE5">
          <w:rPr>
            <w:b/>
            <w:bCs/>
            <w:sz w:val="24"/>
            <w:szCs w:val="24"/>
          </w:rPr>
          <w:delText>:</w:delText>
        </w:r>
      </w:del>
    </w:p>
    <w:p w14:paraId="7D70E05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569CD6"/>
          <w:sz w:val="21"/>
          <w:szCs w:val="21"/>
        </w:rPr>
        <w:t>def</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w:t>
      </w:r>
      <w:proofErr w:type="gramStart"/>
      <w:r w:rsidRPr="007B4482">
        <w:rPr>
          <w:rFonts w:ascii="Consolas" w:eastAsia="Times New Roman" w:hAnsi="Consolas" w:cs="Times New Roman"/>
          <w:color w:val="DCDCAA"/>
          <w:sz w:val="21"/>
          <w:szCs w:val="21"/>
        </w:rPr>
        <w:t>model</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CCCCCC"/>
          <w:sz w:val="21"/>
          <w:szCs w:val="21"/>
        </w:rPr>
        <w:t>):</w:t>
      </w:r>
    </w:p>
    <w:p w14:paraId="6E5B145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try</w:t>
      </w:r>
      <w:r w:rsidRPr="007B4482">
        <w:rPr>
          <w:rFonts w:ascii="Consolas" w:eastAsia="Times New Roman" w:hAnsi="Consolas" w:cs="Times New Roman"/>
          <w:color w:val="CCCCCC"/>
          <w:sz w:val="21"/>
          <w:szCs w:val="21"/>
        </w:rPr>
        <w:t>:</w:t>
      </w:r>
    </w:p>
    <w:p w14:paraId="37272F9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model creation</w:t>
      </w:r>
    </w:p>
    <w:p w14:paraId="61777495" w14:textId="77777777" w:rsidR="00D0356A" w:rsidRPr="00D0356A" w:rsidRDefault="007B4482" w:rsidP="00D0356A">
      <w:pPr>
        <w:shd w:val="clear" w:color="auto" w:fill="1F1F1F"/>
        <w:spacing w:line="285" w:lineRule="atLeast"/>
        <w:ind w:left="900" w:hanging="900"/>
        <w:rPr>
          <w:ins w:id="283" w:author="Abraham Molina" w:date="2024-06-10T13:19:00Z" w16du:dateUtc="2024-06-10T18:19:00Z"/>
          <w:rFonts w:ascii="Consolas" w:eastAsia="Times New Roman" w:hAnsi="Consolas" w:cs="Times New Roman"/>
          <w:color w:val="CCCCCC"/>
          <w:sz w:val="21"/>
          <w:szCs w:val="21"/>
        </w:rPr>
        <w:pPrChange w:id="284" w:author="Abraham Molina" w:date="2024-06-10T13:19:00Z" w16du:dateUtc="2024-06-10T18:19:00Z">
          <w:pPr>
            <w:shd w:val="clear" w:color="auto" w:fill="1F1F1F"/>
            <w:spacing w:line="285" w:lineRule="atLeast"/>
          </w:pPr>
        </w:pPrChange>
      </w:pPr>
      <w:r w:rsidRPr="007B4482">
        <w:rPr>
          <w:rFonts w:ascii="Consolas" w:eastAsia="Times New Roman" w:hAnsi="Consolas" w:cs="Times New Roman"/>
          <w:color w:val="CCCCCC"/>
          <w:sz w:val="21"/>
          <w:szCs w:val="21"/>
        </w:rPr>
        <w:t xml:space="preserve">        </w:t>
      </w:r>
      <w:ins w:id="285" w:author="Abraham Molina" w:date="2024-06-10T13:19:00Z" w16du:dateUtc="2024-06-10T18:19:00Z">
        <w:r w:rsidR="00D0356A" w:rsidRPr="00D0356A">
          <w:rPr>
            <w:rFonts w:ascii="Consolas" w:eastAsia="Times New Roman" w:hAnsi="Consolas" w:cs="Times New Roman"/>
            <w:color w:val="4FC1FF"/>
            <w:sz w:val="21"/>
            <w:szCs w:val="21"/>
          </w:rPr>
          <w:t>X</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D4D4D4"/>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9CDCFE"/>
            <w:sz w:val="21"/>
            <w:szCs w:val="21"/>
          </w:rPr>
          <w:t>set1</w:t>
        </w:r>
        <w:r w:rsidR="00D0356A" w:rsidRPr="00D0356A">
          <w:rPr>
            <w:rFonts w:ascii="Consolas" w:eastAsia="Times New Roman" w:hAnsi="Consolas" w:cs="Times New Roman"/>
            <w:color w:val="CCCCCC"/>
            <w:sz w:val="21"/>
            <w:szCs w:val="21"/>
          </w:rPr>
          <w:t>[[</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Point_Diff</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Result_enc</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LOC_encoded</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Opp_encoded</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'MP'</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'FG%'</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'3P%'</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'FT%'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'TRB'</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'AST'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'STL'</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'BLK'</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'TOV'</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rebounds_assists_ratio</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pts_reb+ast_ratio</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'3pa_fga_ratio'</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'PTS'</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rolling_std_pts</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rolling_std_ast</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rolling_std_trb</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z_score_pts</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z_score_ast</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z_score_trb</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rolling_mp</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trend_mp</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trend_pts</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trend_ast</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 xml:space="preserve">, </w:t>
        </w:r>
        <w:r w:rsidR="00D0356A" w:rsidRPr="00D0356A">
          <w:rPr>
            <w:rFonts w:ascii="Consolas" w:eastAsia="Times New Roman" w:hAnsi="Consolas" w:cs="Times New Roman"/>
            <w:color w:val="CE9178"/>
            <w:sz w:val="21"/>
            <w:szCs w:val="21"/>
          </w:rPr>
          <w:t>'</w:t>
        </w:r>
        <w:proofErr w:type="spellStart"/>
        <w:r w:rsidR="00D0356A" w:rsidRPr="00D0356A">
          <w:rPr>
            <w:rFonts w:ascii="Consolas" w:eastAsia="Times New Roman" w:hAnsi="Consolas" w:cs="Times New Roman"/>
            <w:color w:val="CE9178"/>
            <w:sz w:val="21"/>
            <w:szCs w:val="21"/>
          </w:rPr>
          <w:t>trend_trb</w:t>
        </w:r>
        <w:proofErr w:type="spellEnd"/>
        <w:r w:rsidR="00D0356A" w:rsidRPr="00D0356A">
          <w:rPr>
            <w:rFonts w:ascii="Consolas" w:eastAsia="Times New Roman" w:hAnsi="Consolas" w:cs="Times New Roman"/>
            <w:color w:val="CE9178"/>
            <w:sz w:val="21"/>
            <w:szCs w:val="21"/>
          </w:rPr>
          <w:t>'</w:t>
        </w:r>
        <w:r w:rsidR="00D0356A" w:rsidRPr="00D0356A">
          <w:rPr>
            <w:rFonts w:ascii="Consolas" w:eastAsia="Times New Roman" w:hAnsi="Consolas" w:cs="Times New Roman"/>
            <w:color w:val="CCCCCC"/>
            <w:sz w:val="21"/>
            <w:szCs w:val="21"/>
          </w:rPr>
          <w:t>]]</w:t>
        </w:r>
      </w:ins>
    </w:p>
    <w:p w14:paraId="75593DF8" w14:textId="3EC060F4" w:rsidR="007B4482" w:rsidRPr="007B4482" w:rsidRDefault="007B4482" w:rsidP="007B4482">
      <w:pPr>
        <w:shd w:val="clear" w:color="auto" w:fill="1F1F1F"/>
        <w:spacing w:after="0" w:line="285" w:lineRule="atLeast"/>
        <w:ind w:left="810" w:hanging="810"/>
        <w:rPr>
          <w:rFonts w:ascii="Consolas" w:eastAsia="Times New Roman" w:hAnsi="Consolas" w:cs="Times New Roman"/>
          <w:color w:val="CCCCCC"/>
          <w:sz w:val="21"/>
          <w:szCs w:val="21"/>
        </w:rPr>
      </w:pPr>
      <w:del w:id="286" w:author="Abraham Molina" w:date="2024-06-10T13:19:00Z" w16du:dateUtc="2024-06-10T18:19:00Z">
        <w:r w:rsidRPr="007B4482" w:rsidDel="00D0356A">
          <w:rPr>
            <w:rFonts w:ascii="Consolas" w:eastAsia="Times New Roman" w:hAnsi="Consolas" w:cs="Times New Roman"/>
            <w:color w:val="4FC1FF"/>
            <w:sz w:val="21"/>
            <w:szCs w:val="21"/>
          </w:rPr>
          <w:delText>X</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D4D4D4"/>
            <w:sz w:val="21"/>
            <w:szCs w:val="21"/>
          </w:rPr>
          <w:delText>=</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9CDCFE"/>
            <w:sz w:val="21"/>
            <w:szCs w:val="21"/>
          </w:rPr>
          <w:delText>set1</w:delText>
        </w:r>
        <w:r w:rsidRPr="007B4482" w:rsidDel="00D0356A">
          <w:rPr>
            <w:rFonts w:ascii="Consolas" w:eastAsia="Times New Roman" w:hAnsi="Consolas" w:cs="Times New Roman"/>
            <w:color w:val="CCCCCC"/>
            <w:sz w:val="21"/>
            <w:szCs w:val="21"/>
          </w:rPr>
          <w:delText>[[</w:delText>
        </w:r>
        <w:r w:rsidRPr="007B4482" w:rsidDel="00D0356A">
          <w:rPr>
            <w:rFonts w:ascii="Consolas" w:eastAsia="Times New Roman" w:hAnsi="Consolas" w:cs="Times New Roman"/>
            <w:color w:val="CE9178"/>
            <w:sz w:val="21"/>
            <w:szCs w:val="21"/>
          </w:rPr>
          <w:delText>'Point_Diff'</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'Result_enc'</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'LOC_encoded'</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'Opp_encoded'</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'MP'</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'FG%'</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'3P%'</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'FT%'</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'TRB'</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'AST'</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'STL'</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'BLK'</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'TOV'</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'rebounds_assists_ratio'</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'pts_reb+ast_ratio'</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'3pa_fga_ratio'</w:delText>
        </w:r>
        <w:r w:rsidRPr="007B4482" w:rsidDel="00D0356A">
          <w:rPr>
            <w:rFonts w:ascii="Consolas" w:eastAsia="Times New Roman" w:hAnsi="Consolas" w:cs="Times New Roman"/>
            <w:color w:val="CCCCCC"/>
            <w:sz w:val="21"/>
            <w:szCs w:val="21"/>
          </w:rPr>
          <w:delText xml:space="preserve">, </w:delText>
        </w:r>
        <w:r w:rsidRPr="007B4482" w:rsidDel="00D0356A">
          <w:rPr>
            <w:rFonts w:ascii="Consolas" w:eastAsia="Times New Roman" w:hAnsi="Consolas" w:cs="Times New Roman"/>
            <w:color w:val="CE9178"/>
            <w:sz w:val="21"/>
            <w:szCs w:val="21"/>
          </w:rPr>
          <w:delText>'PTS'</w:delText>
        </w:r>
        <w:r w:rsidRPr="007B4482" w:rsidDel="00D0356A">
          <w:rPr>
            <w:rFonts w:ascii="Consolas" w:eastAsia="Times New Roman" w:hAnsi="Consolas" w:cs="Times New Roman"/>
            <w:color w:val="CCCCCC"/>
            <w:sz w:val="21"/>
            <w:szCs w:val="21"/>
          </w:rPr>
          <w:delText>]]</w:delText>
        </w:r>
      </w:del>
    </w:p>
    <w:p w14:paraId="7BAB40E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#X = set1.drop(columns=['Line'])</w:t>
      </w:r>
    </w:p>
    <w:p w14:paraId="73E71C1D"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set1</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above_line</w:t>
      </w:r>
      <w:proofErr w:type="spellEnd"/>
      <w:r w:rsidRPr="007B4482">
        <w:rPr>
          <w:rFonts w:ascii="Consolas" w:eastAsia="Times New Roman" w:hAnsi="Consolas" w:cs="Times New Roman"/>
          <w:color w:val="CE9178"/>
          <w:sz w:val="21"/>
          <w:szCs w:val="21"/>
        </w:rPr>
        <w:t>'</w:t>
      </w:r>
      <w:proofErr w:type="gramStart"/>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astype</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4EC9B0"/>
          <w:sz w:val="21"/>
          <w:szCs w:val="21"/>
        </w:rPr>
        <w:t>int</w:t>
      </w:r>
      <w:r w:rsidRPr="007B4482">
        <w:rPr>
          <w:rFonts w:ascii="Consolas" w:eastAsia="Times New Roman" w:hAnsi="Consolas" w:cs="Times New Roman"/>
          <w:color w:val="CCCCCC"/>
          <w:sz w:val="21"/>
          <w:szCs w:val="21"/>
        </w:rPr>
        <w:t>)</w:t>
      </w:r>
    </w:p>
    <w:p w14:paraId="042E7827"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05C42E2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4EC9B0"/>
          <w:sz w:val="21"/>
          <w:szCs w:val="21"/>
        </w:rPr>
        <w:t>os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system</w:t>
      </w:r>
      <w:proofErr w:type="spellEnd"/>
      <w:proofErr w:type="gramEnd"/>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cls</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22AB08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4AC2431E"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train and test objects from the </w:t>
      </w:r>
      <w:proofErr w:type="spellStart"/>
      <w:r w:rsidRPr="007B4482">
        <w:rPr>
          <w:rFonts w:ascii="Consolas" w:eastAsia="Times New Roman" w:hAnsi="Consolas" w:cs="Times New Roman"/>
          <w:color w:val="6A9955"/>
          <w:sz w:val="21"/>
          <w:szCs w:val="21"/>
        </w:rPr>
        <w:t>train_test_split</w:t>
      </w:r>
      <w:proofErr w:type="spellEnd"/>
      <w:r w:rsidRPr="007B4482">
        <w:rPr>
          <w:rFonts w:ascii="Consolas" w:eastAsia="Times New Roman" w:hAnsi="Consolas" w:cs="Times New Roman"/>
          <w:color w:val="6A9955"/>
          <w:sz w:val="21"/>
          <w:szCs w:val="21"/>
        </w:rPr>
        <w:t xml:space="preserve"> method according to settings </w:t>
      </w:r>
      <w:proofErr w:type="spellStart"/>
      <w:r w:rsidRPr="007B4482">
        <w:rPr>
          <w:rFonts w:ascii="Consolas" w:eastAsia="Times New Roman" w:hAnsi="Consolas" w:cs="Times New Roman"/>
          <w:color w:val="6A9955"/>
          <w:sz w:val="21"/>
          <w:szCs w:val="21"/>
        </w:rPr>
        <w:t>paramters</w:t>
      </w:r>
      <w:proofErr w:type="spellEnd"/>
    </w:p>
    <w:p w14:paraId="1995B236"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 xml:space="preserve">#default </w:t>
      </w:r>
      <w:proofErr w:type="spellStart"/>
      <w:r w:rsidRPr="007B4482">
        <w:rPr>
          <w:rFonts w:ascii="Consolas" w:eastAsia="Times New Roman" w:hAnsi="Consolas" w:cs="Times New Roman"/>
          <w:color w:val="6A9955"/>
          <w:sz w:val="21"/>
          <w:szCs w:val="21"/>
        </w:rPr>
        <w:t>test_size</w:t>
      </w:r>
      <w:proofErr w:type="spellEnd"/>
      <w:r w:rsidRPr="007B4482">
        <w:rPr>
          <w:rFonts w:ascii="Consolas" w:eastAsia="Times New Roman" w:hAnsi="Consolas" w:cs="Times New Roman"/>
          <w:color w:val="6A9955"/>
          <w:sz w:val="21"/>
          <w:szCs w:val="21"/>
        </w:rPr>
        <w:t xml:space="preserve"> is 0.2, meaning %</w:t>
      </w:r>
      <w:proofErr w:type="gramStart"/>
      <w:r w:rsidRPr="007B4482">
        <w:rPr>
          <w:rFonts w:ascii="Consolas" w:eastAsia="Times New Roman" w:hAnsi="Consolas" w:cs="Times New Roman"/>
          <w:color w:val="6A9955"/>
          <w:sz w:val="21"/>
          <w:szCs w:val="21"/>
        </w:rPr>
        <w:t>20</w:t>
      </w:r>
      <w:proofErr w:type="gramEnd"/>
      <w:r w:rsidRPr="007B4482">
        <w:rPr>
          <w:rFonts w:ascii="Consolas" w:eastAsia="Times New Roman" w:hAnsi="Consolas" w:cs="Times New Roman"/>
          <w:color w:val="6A9955"/>
          <w:sz w:val="21"/>
          <w:szCs w:val="21"/>
        </w:rPr>
        <w:t xml:space="preserve"> of the data is reserved for test cases and the rest for training data</w:t>
      </w:r>
    </w:p>
    <w:p w14:paraId="1EE2931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#random state is the seed for the random number gen</w:t>
      </w:r>
    </w:p>
    <w:p w14:paraId="7530B7A8" w14:textId="77777777" w:rsidR="007B4482" w:rsidRPr="007B4482" w:rsidRDefault="007B4482" w:rsidP="007B4482">
      <w:pPr>
        <w:shd w:val="clear" w:color="auto" w:fill="1F1F1F"/>
        <w:spacing w:after="0" w:line="285" w:lineRule="atLeast"/>
        <w:ind w:left="900" w:hanging="900"/>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train_test_</w:t>
      </w:r>
      <w:proofErr w:type="gramStart"/>
      <w:r w:rsidRPr="007B4482">
        <w:rPr>
          <w:rFonts w:ascii="Consolas" w:eastAsia="Times New Roman" w:hAnsi="Consolas" w:cs="Times New Roman"/>
          <w:color w:val="DCDCAA"/>
          <w:sz w:val="21"/>
          <w:szCs w:val="21"/>
        </w:rPr>
        <w:t>split</w:t>
      </w:r>
      <w:proofErr w:type="spellEnd"/>
      <w:r w:rsidRPr="007B4482">
        <w:rPr>
          <w:rFonts w:ascii="Consolas" w:eastAsia="Times New Roman" w:hAnsi="Consolas" w:cs="Times New Roman"/>
          <w:color w:val="CCCCCC"/>
          <w:sz w:val="21"/>
          <w:szCs w:val="21"/>
        </w:rPr>
        <w:t>(</w:t>
      </w:r>
      <w:proofErr w:type="gramEnd"/>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test_size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test_size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random_state</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9CDCFE"/>
          <w:sz w:val="21"/>
          <w:szCs w:val="21"/>
        </w:rPr>
        <w:t>settings</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CE9178"/>
          <w:sz w:val="21"/>
          <w:szCs w:val="21"/>
        </w:rPr>
        <w:t>'</w:t>
      </w:r>
      <w:proofErr w:type="spellStart"/>
      <w:r w:rsidRPr="007B4482">
        <w:rPr>
          <w:rFonts w:ascii="Consolas" w:eastAsia="Times New Roman" w:hAnsi="Consolas" w:cs="Times New Roman"/>
          <w:color w:val="CE9178"/>
          <w:sz w:val="21"/>
          <w:szCs w:val="21"/>
        </w:rPr>
        <w:t>random_state</w:t>
      </w:r>
      <w:proofErr w:type="spellEnd"/>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6902A8F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
    <w:p w14:paraId="2619964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create</w:t>
      </w:r>
      <w:proofErr w:type="gramEnd"/>
      <w:r w:rsidRPr="007B4482">
        <w:rPr>
          <w:rFonts w:ascii="Consolas" w:eastAsia="Times New Roman" w:hAnsi="Consolas" w:cs="Times New Roman"/>
          <w:color w:val="6A9955"/>
          <w:sz w:val="21"/>
          <w:szCs w:val="21"/>
        </w:rPr>
        <w:t xml:space="preserve"> and fit the model according to the generated training data</w:t>
      </w:r>
    </w:p>
    <w:p w14:paraId="3EA5F2C3"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4EC9B0"/>
          <w:sz w:val="21"/>
          <w:szCs w:val="21"/>
        </w:rPr>
        <w:t>LogisticRegression</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max_iter</w:t>
      </w:r>
      <w:proofErr w:type="spellEnd"/>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B5CEA8"/>
          <w:sz w:val="21"/>
          <w:szCs w:val="21"/>
        </w:rPr>
        <w:t>1000</w:t>
      </w:r>
      <w:r w:rsidRPr="007B4482">
        <w:rPr>
          <w:rFonts w:ascii="Consolas" w:eastAsia="Times New Roman" w:hAnsi="Consolas" w:cs="Times New Roman"/>
          <w:color w:val="CCCCCC"/>
          <w:sz w:val="21"/>
          <w:szCs w:val="21"/>
        </w:rPr>
        <w:t>)</w:t>
      </w:r>
    </w:p>
    <w:p w14:paraId="7F5EF0B0"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fit</w:t>
      </w:r>
      <w:proofErr w:type="spellEnd"/>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w:t>
      </w:r>
    </w:p>
    <w:p w14:paraId="7844859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77C53922"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6A9955"/>
          <w:sz w:val="21"/>
          <w:szCs w:val="21"/>
        </w:rPr>
        <w:t>#</w:t>
      </w:r>
      <w:proofErr w:type="gramStart"/>
      <w:r w:rsidRPr="007B4482">
        <w:rPr>
          <w:rFonts w:ascii="Consolas" w:eastAsia="Times New Roman" w:hAnsi="Consolas" w:cs="Times New Roman"/>
          <w:color w:val="6A9955"/>
          <w:sz w:val="21"/>
          <w:szCs w:val="21"/>
        </w:rPr>
        <w:t>predict</w:t>
      </w:r>
      <w:proofErr w:type="gramEnd"/>
      <w:r w:rsidRPr="007B4482">
        <w:rPr>
          <w:rFonts w:ascii="Consolas" w:eastAsia="Times New Roman" w:hAnsi="Consolas" w:cs="Times New Roman"/>
          <w:color w:val="6A9955"/>
          <w:sz w:val="21"/>
          <w:szCs w:val="21"/>
        </w:rPr>
        <w:t xml:space="preserve"> against the test cases to generate evaluation data.</w:t>
      </w:r>
    </w:p>
    <w:p w14:paraId="642DBA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proofErr w:type="gramStart"/>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predict</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w:t>
      </w:r>
    </w:p>
    <w:p w14:paraId="4953B371"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B17C33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return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y</w:t>
      </w:r>
    </w:p>
    <w:p w14:paraId="49A9655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except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EC9B0"/>
          <w:sz w:val="21"/>
          <w:szCs w:val="21"/>
        </w:rPr>
        <w:t>Exception</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586C0"/>
          <w:sz w:val="21"/>
          <w:szCs w:val="21"/>
        </w:rPr>
        <w:t>as</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p>
    <w:p w14:paraId="02A2335F"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lastRenderedPageBreak/>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"Error</w:t>
      </w:r>
      <w:proofErr w:type="spellEnd"/>
      <w:r w:rsidRPr="007B4482">
        <w:rPr>
          <w:rFonts w:ascii="Consolas" w:eastAsia="Times New Roman" w:hAnsi="Consolas" w:cs="Times New Roman"/>
          <w:color w:val="CE9178"/>
          <w:sz w:val="21"/>
          <w:szCs w:val="21"/>
        </w:rPr>
        <w:t xml:space="preserve"> during model training: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239978CA"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error_</w:t>
      </w:r>
      <w:proofErr w:type="gramStart"/>
      <w:r w:rsidRPr="007B4482">
        <w:rPr>
          <w:rFonts w:ascii="Consolas" w:eastAsia="Times New Roman" w:hAnsi="Consolas" w:cs="Times New Roman"/>
          <w:color w:val="9CDCFE"/>
          <w:sz w:val="21"/>
          <w:szCs w:val="21"/>
        </w:rPr>
        <w:t>logger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DCDCAA"/>
          <w:sz w:val="21"/>
          <w:szCs w:val="21"/>
        </w:rPr>
        <w:t>error</w:t>
      </w:r>
      <w:proofErr w:type="spellEnd"/>
      <w:proofErr w:type="gram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DCDCAA"/>
          <w:sz w:val="21"/>
          <w:szCs w:val="21"/>
        </w:rPr>
        <w:t>ansi_cleaner</w:t>
      </w:r>
      <w:proofErr w:type="spellEnd"/>
      <w:r w:rsidRPr="007B4482">
        <w:rPr>
          <w:rFonts w:ascii="Consolas" w:eastAsia="Times New Roman" w:hAnsi="Consolas" w:cs="Times New Roman"/>
          <w:color w:val="CCCCCC"/>
          <w:sz w:val="21"/>
          <w:szCs w:val="21"/>
        </w:rPr>
        <w:t>(</w:t>
      </w:r>
      <w:proofErr w:type="spellStart"/>
      <w:r w:rsidRPr="007B4482">
        <w:rPr>
          <w:rFonts w:ascii="Consolas" w:eastAsia="Times New Roman" w:hAnsi="Consolas" w:cs="Times New Roman"/>
          <w:color w:val="569CD6"/>
          <w:sz w:val="21"/>
          <w:szCs w:val="21"/>
        </w:rPr>
        <w:t>f</w:t>
      </w:r>
      <w:r w:rsidRPr="007B4482">
        <w:rPr>
          <w:rFonts w:ascii="Consolas" w:eastAsia="Times New Roman" w:hAnsi="Consolas" w:cs="Times New Roman"/>
          <w:color w:val="CE9178"/>
          <w:sz w:val="21"/>
          <w:szCs w:val="21"/>
        </w:rPr>
        <w:t>"An</w:t>
      </w:r>
      <w:proofErr w:type="spellEnd"/>
      <w:r w:rsidRPr="007B4482">
        <w:rPr>
          <w:rFonts w:ascii="Consolas" w:eastAsia="Times New Roman" w:hAnsi="Consolas" w:cs="Times New Roman"/>
          <w:color w:val="CE9178"/>
          <w:sz w:val="21"/>
          <w:szCs w:val="21"/>
        </w:rPr>
        <w:t xml:space="preserve"> error occurred: </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4EC9B0"/>
          <w:sz w:val="21"/>
          <w:szCs w:val="21"/>
        </w:rPr>
        <w:t>str</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569CD6"/>
          <w:sz w:val="21"/>
          <w:szCs w:val="21"/>
        </w:rPr>
        <w:t>}</w:t>
      </w:r>
      <w:r w:rsidRPr="007B4482">
        <w:rPr>
          <w:rFonts w:ascii="Consolas" w:eastAsia="Times New Roman" w:hAnsi="Consolas" w:cs="Times New Roman"/>
          <w:color w:val="CE9178"/>
          <w:sz w:val="21"/>
          <w:szCs w:val="21"/>
        </w:rPr>
        <w:t>"</w:t>
      </w:r>
      <w:r w:rsidRPr="007B4482">
        <w:rPr>
          <w:rFonts w:ascii="Consolas" w:eastAsia="Times New Roman" w:hAnsi="Consolas" w:cs="Times New Roman"/>
          <w:color w:val="CCCCCC"/>
          <w:sz w:val="21"/>
          <w:szCs w:val="21"/>
        </w:rPr>
        <w:t>))</w:t>
      </w:r>
    </w:p>
    <w:p w14:paraId="51BB967B"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DCDCAA"/>
          <w:sz w:val="21"/>
          <w:szCs w:val="21"/>
        </w:rPr>
        <w:t>print</w:t>
      </w:r>
      <w:r w:rsidRPr="007B4482">
        <w:rPr>
          <w:rFonts w:ascii="Consolas" w:eastAsia="Times New Roman" w:hAnsi="Consolas" w:cs="Times New Roman"/>
          <w:color w:val="CCCCCC"/>
          <w:sz w:val="21"/>
          <w:szCs w:val="21"/>
        </w:rPr>
        <w:t>(</w:t>
      </w:r>
      <w:proofErr w:type="spellStart"/>
      <w:proofErr w:type="gramEnd"/>
      <w:r w:rsidRPr="007B4482">
        <w:rPr>
          <w:rFonts w:ascii="Consolas" w:eastAsia="Times New Roman" w:hAnsi="Consolas" w:cs="Times New Roman"/>
          <w:color w:val="9CDCFE"/>
          <w:sz w:val="21"/>
          <w:szCs w:val="21"/>
        </w:rPr>
        <w:t>Fore</w:t>
      </w:r>
      <w:r w:rsidRPr="007B4482">
        <w:rPr>
          <w:rFonts w:ascii="Consolas" w:eastAsia="Times New Roman" w:hAnsi="Consolas" w:cs="Times New Roman"/>
          <w:color w:val="CCCCCC"/>
          <w:sz w:val="21"/>
          <w:szCs w:val="21"/>
        </w:rPr>
        <w:t>.</w:t>
      </w:r>
      <w:r w:rsidRPr="007B4482">
        <w:rPr>
          <w:rFonts w:ascii="Consolas" w:eastAsia="Times New Roman" w:hAnsi="Consolas" w:cs="Times New Roman"/>
          <w:color w:val="9CDCFE"/>
          <w:sz w:val="21"/>
          <w:szCs w:val="21"/>
        </w:rPr>
        <w:t>LIGHTGREEN_EX</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CE9178"/>
          <w:sz w:val="21"/>
          <w:szCs w:val="21"/>
        </w:rPr>
        <w:t>'Data trained!'</w:t>
      </w:r>
      <w:r w:rsidRPr="007B4482">
        <w:rPr>
          <w:rFonts w:ascii="Consolas" w:eastAsia="Times New Roman" w:hAnsi="Consolas" w:cs="Times New Roman"/>
          <w:color w:val="CCCCCC"/>
          <w:sz w:val="21"/>
          <w:szCs w:val="21"/>
        </w:rPr>
        <w:t>)</w:t>
      </w:r>
    </w:p>
    <w:p w14:paraId="2488C6E6"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E4333B5"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r w:rsidRPr="007B4482">
        <w:rPr>
          <w:rFonts w:ascii="Consolas" w:eastAsia="Times New Roman" w:hAnsi="Consolas" w:cs="Times New Roman"/>
          <w:color w:val="9CDCFE"/>
          <w:sz w:val="21"/>
          <w:szCs w:val="21"/>
        </w:rPr>
        <w:t>model</w:t>
      </w:r>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X_test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y_train</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y_test</w:t>
      </w:r>
      <w:proofErr w:type="spell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9CDCFE"/>
          <w:sz w:val="21"/>
          <w:szCs w:val="21"/>
        </w:rPr>
        <w:t>y_pred</w:t>
      </w:r>
      <w:proofErr w:type="spellEnd"/>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4FC1FF"/>
          <w:sz w:val="21"/>
          <w:szCs w:val="21"/>
        </w:rPr>
        <w:t>X</w:t>
      </w:r>
      <w:r w:rsidRPr="007B4482">
        <w:rPr>
          <w:rFonts w:ascii="Consolas" w:eastAsia="Times New Roman" w:hAnsi="Consolas" w:cs="Times New Roman"/>
          <w:color w:val="CCCCCC"/>
          <w:sz w:val="21"/>
          <w:szCs w:val="21"/>
        </w:rPr>
        <w:t xml:space="preserve">, </w:t>
      </w:r>
      <w:proofErr w:type="gramStart"/>
      <w:r w:rsidRPr="007B4482">
        <w:rPr>
          <w:rFonts w:ascii="Consolas" w:eastAsia="Times New Roman" w:hAnsi="Consolas" w:cs="Times New Roman"/>
          <w:color w:val="9CDCFE"/>
          <w:sz w:val="21"/>
          <w:szCs w:val="21"/>
        </w:rPr>
        <w:t>y</w:t>
      </w:r>
      <w:r w:rsidRPr="007B4482">
        <w:rPr>
          <w:rFonts w:ascii="Consolas" w:eastAsia="Times New Roman" w:hAnsi="Consolas" w:cs="Times New Roman"/>
          <w:color w:val="CCCCCC"/>
          <w:sz w:val="21"/>
          <w:szCs w:val="21"/>
        </w:rPr>
        <w:t xml:space="preserve">  </w:t>
      </w:r>
      <w:r w:rsidRPr="007B4482">
        <w:rPr>
          <w:rFonts w:ascii="Consolas" w:eastAsia="Times New Roman" w:hAnsi="Consolas" w:cs="Times New Roman"/>
          <w:color w:val="D4D4D4"/>
          <w:sz w:val="21"/>
          <w:szCs w:val="21"/>
        </w:rPr>
        <w:t>=</w:t>
      </w:r>
      <w:proofErr w:type="gramEnd"/>
      <w:r w:rsidRPr="007B4482">
        <w:rPr>
          <w:rFonts w:ascii="Consolas" w:eastAsia="Times New Roman" w:hAnsi="Consolas" w:cs="Times New Roman"/>
          <w:color w:val="CCCCCC"/>
          <w:sz w:val="21"/>
          <w:szCs w:val="21"/>
        </w:rPr>
        <w:t xml:space="preserve"> </w:t>
      </w:r>
      <w:proofErr w:type="spellStart"/>
      <w:r w:rsidRPr="007B4482">
        <w:rPr>
          <w:rFonts w:ascii="Consolas" w:eastAsia="Times New Roman" w:hAnsi="Consolas" w:cs="Times New Roman"/>
          <w:color w:val="DCDCAA"/>
          <w:sz w:val="21"/>
          <w:szCs w:val="21"/>
        </w:rPr>
        <w:t>train_model</w:t>
      </w:r>
      <w:proofErr w:type="spellEnd"/>
      <w:r w:rsidRPr="007B4482">
        <w:rPr>
          <w:rFonts w:ascii="Consolas" w:eastAsia="Times New Roman" w:hAnsi="Consolas" w:cs="Times New Roman"/>
          <w:color w:val="CCCCCC"/>
          <w:sz w:val="21"/>
          <w:szCs w:val="21"/>
        </w:rPr>
        <w:t>()</w:t>
      </w:r>
    </w:p>
    <w:p w14:paraId="63236B89" w14:textId="77777777" w:rsidR="007B4482" w:rsidRPr="007B4482" w:rsidRDefault="007B4482" w:rsidP="007B4482">
      <w:pPr>
        <w:shd w:val="clear" w:color="auto" w:fill="1F1F1F"/>
        <w:spacing w:after="0" w:line="285" w:lineRule="atLeast"/>
        <w:rPr>
          <w:rFonts w:ascii="Consolas" w:eastAsia="Times New Roman" w:hAnsi="Consolas" w:cs="Times New Roman"/>
          <w:color w:val="CCCCCC"/>
          <w:sz w:val="21"/>
          <w:szCs w:val="21"/>
        </w:rPr>
      </w:pPr>
    </w:p>
    <w:p w14:paraId="2356FE70" w14:textId="77777777" w:rsidR="007B4482" w:rsidRDefault="007B4482" w:rsidP="00DF485A"/>
    <w:p w14:paraId="228743B7" w14:textId="0C4A3FEC" w:rsidR="00D470A8" w:rsidRPr="00D470A8" w:rsidRDefault="008833F3" w:rsidP="00D470A8">
      <w:pPr>
        <w:rPr>
          <w:rFonts w:asciiTheme="majorHAnsi" w:hAnsiTheme="majorHAnsi"/>
          <w:b/>
          <w:bCs/>
        </w:rPr>
      </w:pPr>
      <w:r>
        <w:br/>
      </w:r>
      <w:r w:rsidR="00D470A8" w:rsidRPr="00D470A8">
        <w:rPr>
          <w:rFonts w:asciiTheme="majorHAnsi" w:hAnsiTheme="majorHAnsi"/>
          <w:b/>
          <w:bCs/>
          <w:sz w:val="32"/>
          <w:szCs w:val="32"/>
        </w:rPr>
        <w:t>Assessment of Hypotheses</w:t>
      </w:r>
    </w:p>
    <w:p w14:paraId="3A3D936E" w14:textId="15BFA1A4" w:rsidR="00D470A8" w:rsidRPr="00D470A8" w:rsidRDefault="00D470A8" w:rsidP="00D470A8">
      <w:r w:rsidRPr="00D470A8">
        <w:rPr>
          <w:b/>
          <w:bCs/>
        </w:rPr>
        <w:t>Hypothesis:</w:t>
      </w:r>
      <w:r w:rsidRPr="00D470A8">
        <w:t xml:space="preserve"> The inclusion of advanced statistical features and machine learning techniques will significantly improve the accuracy of performance predictions compared to traditional methods, such as simple averaging. Traditional methods involve calculating a player's average points per game to predict future performance. </w:t>
      </w:r>
    </w:p>
    <w:p w14:paraId="674DB588" w14:textId="4DA37549" w:rsidR="00D470A8" w:rsidRPr="00D470A8" w:rsidRDefault="00D470A8" w:rsidP="00D470A8">
      <w:r w:rsidRPr="00D470A8">
        <w:rPr>
          <w:b/>
          <w:bCs/>
        </w:rPr>
        <w:t>Assessment:</w:t>
      </w:r>
      <w:r w:rsidRPr="00D470A8">
        <w:t xml:space="preserve"> To assess this hypothesis, the logistic regression model's predictions </w:t>
      </w:r>
      <w:proofErr w:type="gramStart"/>
      <w:r w:rsidRPr="00D470A8">
        <w:t>were compared</w:t>
      </w:r>
      <w:proofErr w:type="gramEnd"/>
      <w:r w:rsidRPr="00D470A8">
        <w:t xml:space="preserve"> against simple averaging. The model's accuracy, precision, recall, and F1-score </w:t>
      </w:r>
      <w:proofErr w:type="gramStart"/>
      <w:r w:rsidRPr="00D470A8">
        <w:t>were evaluated</w:t>
      </w:r>
      <w:proofErr w:type="gramEnd"/>
      <w:r w:rsidRPr="00D470A8">
        <w:t xml:space="preserve"> using the test set. The comparison showed that the logistic regression model provided more accurate predictions than the simple average method.</w:t>
      </w:r>
      <w:r w:rsidR="00E020B7">
        <w:t xml:space="preserve"> </w:t>
      </w:r>
      <w:r w:rsidR="00E020B7" w:rsidRPr="00D470A8">
        <w:t xml:space="preserve">For instance, Tyrese Haliburton's average </w:t>
      </w:r>
      <w:r w:rsidR="00E020B7">
        <w:t xml:space="preserve">playoff </w:t>
      </w:r>
      <w:r w:rsidR="00E020B7" w:rsidRPr="00D470A8">
        <w:t>points</w:t>
      </w:r>
      <w:r w:rsidR="00E020B7">
        <w:t xml:space="preserve"> in the 2024 NBA Playoffs</w:t>
      </w:r>
      <w:r w:rsidR="00E020B7" w:rsidRPr="00D470A8">
        <w:t xml:space="preserve"> through May 21 was 19.3, while the line was set at 18.5. The algorithm predicted below the line, and in the real-world test case on May 23</w:t>
      </w:r>
      <w:del w:id="287" w:author="Abraham Molina" w:date="2024-06-10T13:11:00Z" w16du:dateUtc="2024-06-10T18:11:00Z">
        <w:r w:rsidR="00E020B7" w:rsidRPr="00D470A8" w:rsidDel="0073595D">
          <w:delText>,</w:delText>
        </w:r>
      </w:del>
      <w:r w:rsidR="00E020B7" w:rsidRPr="00D470A8">
        <w:t xml:space="preserve"> he scored </w:t>
      </w:r>
      <w:proofErr w:type="gramStart"/>
      <w:r w:rsidR="00E020B7" w:rsidRPr="00D470A8">
        <w:t>10</w:t>
      </w:r>
      <w:proofErr w:type="gramEnd"/>
      <w:r w:rsidR="00E020B7" w:rsidRPr="00D470A8">
        <w:t xml:space="preserve"> points, confirming the prediction.</w:t>
      </w:r>
    </w:p>
    <w:p w14:paraId="2B3A02B1"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Visualizations and Storytelling Elements</w:t>
      </w:r>
    </w:p>
    <w:p w14:paraId="6B86036F" w14:textId="6B6DF2F1" w:rsidR="00D470A8" w:rsidRPr="00D470A8" w:rsidRDefault="00D470A8" w:rsidP="00D470A8">
      <w:del w:id="288" w:author="Abraham Molina" w:date="2024-06-07T10:27:00Z" w16du:dateUtc="2024-06-07T15:27:00Z">
        <w:r w:rsidRPr="00D470A8" w:rsidDel="00200535">
          <w:rPr>
            <w:b/>
            <w:bCs/>
          </w:rPr>
          <w:delText>Data Exploration and Preparation</w:delText>
        </w:r>
      </w:del>
      <w:ins w:id="289" w:author="Abraham Molina" w:date="2024-06-07T10:27:00Z" w16du:dateUtc="2024-06-07T15:27:00Z">
        <w:r w:rsidR="00200535">
          <w:rPr>
            <w:b/>
            <w:bCs/>
          </w:rPr>
          <w:t>Key Storytelling elements</w:t>
        </w:r>
      </w:ins>
      <w:ins w:id="290" w:author="Abraham Molina" w:date="2024-06-07T10:41:00Z" w16du:dateUtc="2024-06-07T15:41:00Z">
        <w:r w:rsidR="001B5BE5">
          <w:rPr>
            <w:b/>
            <w:bCs/>
          </w:rPr>
          <w:t xml:space="preserve"> -</w:t>
        </w:r>
      </w:ins>
      <w:del w:id="291" w:author="Abraham Molina" w:date="2024-06-07T10:41:00Z" w16du:dateUtc="2024-06-07T15:41:00Z">
        <w:r w:rsidRPr="00D470A8" w:rsidDel="001B5BE5">
          <w:rPr>
            <w:b/>
            <w:bCs/>
          </w:rPr>
          <w:delText>:</w:delText>
        </w:r>
      </w:del>
    </w:p>
    <w:p w14:paraId="0F3EAFF0" w14:textId="23CCB0E9" w:rsidR="00D470A8" w:rsidRPr="00D470A8" w:rsidRDefault="00D470A8" w:rsidP="00D470A8">
      <w:pPr>
        <w:numPr>
          <w:ilvl w:val="0"/>
          <w:numId w:val="21"/>
        </w:numPr>
      </w:pPr>
      <w:r w:rsidRPr="00D470A8">
        <w:rPr>
          <w:b/>
          <w:bCs/>
        </w:rPr>
        <w:t>Histograms:</w:t>
      </w:r>
      <w:r w:rsidRPr="00D470A8">
        <w:t xml:space="preserve"> Distribution of points scored.</w:t>
      </w:r>
      <w:r w:rsidR="00E020B7">
        <w:t xml:space="preserve"> </w:t>
      </w:r>
      <w:r w:rsidR="0031517A">
        <w:t xml:space="preserve">Users can view the frequency that a player scores points per band in bands of </w:t>
      </w:r>
      <w:proofErr w:type="gramStart"/>
      <w:r w:rsidR="0031517A">
        <w:t>2</w:t>
      </w:r>
      <w:proofErr w:type="gramEnd"/>
      <w:r w:rsidR="0031517A">
        <w:t xml:space="preserve"> points. </w:t>
      </w:r>
    </w:p>
    <w:p w14:paraId="72F05257" w14:textId="7BC300CD" w:rsidR="00D470A8" w:rsidRDefault="00D470A8" w:rsidP="00D470A8">
      <w:pPr>
        <w:numPr>
          <w:ilvl w:val="0"/>
          <w:numId w:val="21"/>
        </w:numPr>
        <w:rPr>
          <w:ins w:id="292" w:author="Abraham Molina" w:date="2024-06-07T10:27:00Z" w16du:dateUtc="2024-06-07T15:27:00Z"/>
        </w:rPr>
      </w:pPr>
      <w:r w:rsidRPr="00D470A8">
        <w:rPr>
          <w:b/>
          <w:bCs/>
        </w:rPr>
        <w:t>Scatter Plots:</w:t>
      </w:r>
      <w:r w:rsidRPr="00D470A8">
        <w:t xml:space="preserve"> Relationship between minutes played and points scored, </w:t>
      </w:r>
      <w:r w:rsidR="0031517A">
        <w:t xml:space="preserve">points vs. </w:t>
      </w:r>
      <w:r w:rsidRPr="00D470A8">
        <w:t xml:space="preserve">rebounds </w:t>
      </w:r>
      <w:r w:rsidR="0031517A">
        <w:t>and</w:t>
      </w:r>
      <w:r w:rsidRPr="00D470A8">
        <w:t xml:space="preserve"> assists ratio, and </w:t>
      </w:r>
      <w:r w:rsidR="00E020B7">
        <w:t xml:space="preserve">points vs. </w:t>
      </w:r>
      <w:r w:rsidRPr="00D470A8">
        <w:t>assists recorded.</w:t>
      </w:r>
      <w:r w:rsidR="00E020B7">
        <w:t xml:space="preserve"> </w:t>
      </w:r>
    </w:p>
    <w:p w14:paraId="3EFDFB53" w14:textId="34DD0D58" w:rsidR="00E67014" w:rsidRPr="00D470A8" w:rsidRDefault="00E67014" w:rsidP="00D470A8">
      <w:pPr>
        <w:numPr>
          <w:ilvl w:val="0"/>
          <w:numId w:val="21"/>
        </w:numPr>
      </w:pPr>
      <w:ins w:id="293" w:author="Abraham Molina" w:date="2024-06-07T10:27:00Z" w16du:dateUtc="2024-06-07T15:27:00Z">
        <w:r>
          <w:rPr>
            <w:b/>
            <w:bCs/>
          </w:rPr>
          <w:t>Decision support:</w:t>
        </w:r>
        <w:r>
          <w:t xml:space="preserve"> The algorithm attempts to classif</w:t>
        </w:r>
      </w:ins>
      <w:ins w:id="294" w:author="Abraham Molina" w:date="2024-06-07T10:28:00Z" w16du:dateUtc="2024-06-07T15:28:00Z">
        <w:r>
          <w:t>y the input data into one of two buckets: above or below.</w:t>
        </w:r>
      </w:ins>
    </w:p>
    <w:p w14:paraId="0893D0BD" w14:textId="422AF8B8" w:rsidR="00D470A8" w:rsidDel="00200535" w:rsidRDefault="00D470A8" w:rsidP="00D470A8">
      <w:pPr>
        <w:rPr>
          <w:del w:id="295" w:author="Abraham Molina" w:date="2024-06-07T10:24:00Z" w16du:dateUtc="2024-06-07T15:24:00Z"/>
          <w:b/>
          <w:bCs/>
        </w:rPr>
      </w:pPr>
      <w:del w:id="296" w:author="Abraham Molina" w:date="2024-06-07T10:24:00Z" w16du:dateUtc="2024-06-07T15:24:00Z">
        <w:r w:rsidRPr="00D470A8" w:rsidDel="00200535">
          <w:rPr>
            <w:b/>
            <w:bCs/>
          </w:rPr>
          <w:delText>Data Analysis:</w:delText>
        </w:r>
      </w:del>
    </w:p>
    <w:p w14:paraId="37CBFE21" w14:textId="369DA122" w:rsidR="0031517A" w:rsidRPr="00D470A8" w:rsidDel="00200535" w:rsidRDefault="0031517A" w:rsidP="0031517A">
      <w:pPr>
        <w:pStyle w:val="ListParagraph"/>
        <w:numPr>
          <w:ilvl w:val="0"/>
          <w:numId w:val="29"/>
        </w:numPr>
        <w:rPr>
          <w:del w:id="297" w:author="Abraham Molina" w:date="2024-06-07T10:24:00Z" w16du:dateUtc="2024-06-07T15:24:00Z"/>
        </w:rPr>
      </w:pPr>
      <w:del w:id="298" w:author="Abraham Molina" w:date="2024-06-07T10:24:00Z" w16du:dateUtc="2024-06-07T15:24:00Z">
        <w:r w:rsidDel="00200535">
          <w:rPr>
            <w:b/>
            <w:bCs/>
          </w:rPr>
          <w:delText xml:space="preserve">Accuracy Score: </w:delText>
        </w:r>
        <w:r w:rsidDel="00200535">
          <w:delText xml:space="preserve">Score assigned to the results of the test cases for the model. The default settings average around 0.70 - 0.72. </w:delText>
        </w:r>
      </w:del>
    </w:p>
    <w:p w14:paraId="29BBA353" w14:textId="1BA91FD4" w:rsidR="00D470A8" w:rsidRPr="00D470A8" w:rsidDel="00200535" w:rsidRDefault="00D470A8" w:rsidP="00D470A8">
      <w:pPr>
        <w:numPr>
          <w:ilvl w:val="0"/>
          <w:numId w:val="22"/>
        </w:numPr>
        <w:rPr>
          <w:del w:id="299" w:author="Abraham Molina" w:date="2024-06-07T10:24:00Z" w16du:dateUtc="2024-06-07T15:24:00Z"/>
        </w:rPr>
      </w:pPr>
      <w:del w:id="300" w:author="Abraham Molina" w:date="2024-06-07T10:24:00Z" w16du:dateUtc="2024-06-07T15:24:00Z">
        <w:r w:rsidRPr="00D470A8" w:rsidDel="00200535">
          <w:rPr>
            <w:b/>
            <w:bCs/>
          </w:rPr>
          <w:delText>Classification Report:</w:delText>
        </w:r>
        <w:r w:rsidRPr="00D470A8" w:rsidDel="00200535">
          <w:delText xml:space="preserve"> Precision, recall, and F1-score for model evaluation.</w:delText>
        </w:r>
      </w:del>
    </w:p>
    <w:p w14:paraId="1E7577A1" w14:textId="6AD5B62D" w:rsidR="00D470A8" w:rsidRPr="00D470A8" w:rsidDel="00200535" w:rsidRDefault="00D470A8" w:rsidP="00D470A8">
      <w:pPr>
        <w:numPr>
          <w:ilvl w:val="0"/>
          <w:numId w:val="22"/>
        </w:numPr>
        <w:rPr>
          <w:del w:id="301" w:author="Abraham Molina" w:date="2024-06-07T10:24:00Z" w16du:dateUtc="2024-06-07T15:24:00Z"/>
        </w:rPr>
      </w:pPr>
      <w:del w:id="302" w:author="Abraham Molina" w:date="2024-06-07T10:24:00Z" w16du:dateUtc="2024-06-07T15:24:00Z">
        <w:r w:rsidRPr="00D470A8" w:rsidDel="00200535">
          <w:rPr>
            <w:b/>
            <w:bCs/>
          </w:rPr>
          <w:delText>Confusion Matrix:</w:delText>
        </w:r>
        <w:r w:rsidRPr="00D470A8" w:rsidDel="00200535">
          <w:delText xml:space="preserve"> Visual representation of true vs. predicted classifications.</w:delText>
        </w:r>
      </w:del>
    </w:p>
    <w:p w14:paraId="1B7B121D" w14:textId="1C7F5247" w:rsidR="00D470A8" w:rsidRDefault="00D470A8" w:rsidP="00D470A8">
      <w:pPr>
        <w:rPr>
          <w:ins w:id="303" w:author="Abraham Molina" w:date="2024-06-07T10:28:00Z" w16du:dateUtc="2024-06-07T15:28:00Z"/>
          <w:b/>
          <w:bCs/>
        </w:rPr>
      </w:pPr>
      <w:r w:rsidRPr="00D470A8">
        <w:rPr>
          <w:b/>
          <w:bCs/>
        </w:rPr>
        <w:t>Data Summary</w:t>
      </w:r>
      <w:ins w:id="304" w:author="Abraham Molina" w:date="2024-06-07T10:41:00Z" w16du:dateUtc="2024-06-07T15:41:00Z">
        <w:r w:rsidR="001B5BE5">
          <w:rPr>
            <w:b/>
            <w:bCs/>
          </w:rPr>
          <w:t xml:space="preserve"> -</w:t>
        </w:r>
      </w:ins>
      <w:del w:id="305" w:author="Abraham Molina" w:date="2024-06-07T10:41:00Z" w16du:dateUtc="2024-06-07T15:41:00Z">
        <w:r w:rsidRPr="00D470A8" w:rsidDel="001B5BE5">
          <w:rPr>
            <w:b/>
            <w:bCs/>
          </w:rPr>
          <w:delText>:</w:delText>
        </w:r>
      </w:del>
    </w:p>
    <w:p w14:paraId="5BC53E72" w14:textId="214FF607" w:rsidR="00E67014" w:rsidRDefault="00E67014" w:rsidP="00E67014">
      <w:pPr>
        <w:pStyle w:val="ListParagraph"/>
        <w:numPr>
          <w:ilvl w:val="0"/>
          <w:numId w:val="30"/>
        </w:numPr>
        <w:rPr>
          <w:ins w:id="306" w:author="Abraham Molina" w:date="2024-06-07T10:31:00Z" w16du:dateUtc="2024-06-07T15:31:00Z"/>
        </w:rPr>
        <w:pPrChange w:id="307" w:author="Abraham Molina" w:date="2024-06-07T10:31:00Z" w16du:dateUtc="2024-06-07T15:31:00Z">
          <w:pPr/>
        </w:pPrChange>
      </w:pPr>
      <w:ins w:id="308" w:author="Abraham Molina" w:date="2024-06-07T10:29:00Z" w16du:dateUtc="2024-06-07T15:29:00Z">
        <w:r>
          <w:rPr>
            <w:b/>
            <w:bCs/>
          </w:rPr>
          <w:t xml:space="preserve">Tabular Data: </w:t>
        </w:r>
        <w:r>
          <w:t>The program utilizes pandas to store the data efficiently in a tab</w:t>
        </w:r>
      </w:ins>
      <w:ins w:id="309" w:author="Abraham Molina" w:date="2024-06-07T10:30:00Z" w16du:dateUtc="2024-06-07T15:30:00Z">
        <w:r>
          <w:t xml:space="preserve">ular format. It allows operations on entire columns </w:t>
        </w:r>
      </w:ins>
      <w:ins w:id="310" w:author="Abraham Molina" w:date="2024-06-07T10:31:00Z" w16du:dateUtc="2024-06-07T15:31:00Z">
        <w:r>
          <w:t>at once</w:t>
        </w:r>
      </w:ins>
      <w:ins w:id="311" w:author="Abraham Molina" w:date="2024-06-07T10:30:00Z" w16du:dateUtc="2024-06-07T15:30:00Z">
        <w:r>
          <w:t>, which is extremely effective for generating features (e.g.</w:t>
        </w:r>
      </w:ins>
      <w:ins w:id="312" w:author="Abraham Molina" w:date="2024-06-10T13:11:00Z" w16du:dateUtc="2024-06-10T18:11:00Z">
        <w:r w:rsidR="0073595D">
          <w:t xml:space="preserve"> rolling</w:t>
        </w:r>
      </w:ins>
      <w:ins w:id="313" w:author="Abraham Molina" w:date="2024-06-07T10:30:00Z" w16du:dateUtc="2024-06-07T15:30:00Z">
        <w:r>
          <w:t xml:space="preserve"> average </w:t>
        </w:r>
      </w:ins>
      <w:ins w:id="314" w:author="Abraham Molina" w:date="2024-06-10T13:11:00Z" w16du:dateUtc="2024-06-10T18:11:00Z">
        <w:r w:rsidR="0073595D">
          <w:t xml:space="preserve">of </w:t>
        </w:r>
      </w:ins>
      <w:ins w:id="315" w:author="Abraham Molina" w:date="2024-06-07T10:30:00Z" w16du:dateUtc="2024-06-07T15:30:00Z">
        <w:r>
          <w:t>assists in last 6 games</w:t>
        </w:r>
      </w:ins>
      <w:ins w:id="316" w:author="Abraham Molina" w:date="2024-06-10T13:11:00Z" w16du:dateUtc="2024-06-10T18:11:00Z">
        <w:r w:rsidR="0073595D">
          <w:t xml:space="preserve">, standard deviations of game stats, trends, </w:t>
        </w:r>
        <w:proofErr w:type="gramStart"/>
        <w:r w:rsidR="0073595D">
          <w:t>etc..</w:t>
        </w:r>
      </w:ins>
      <w:proofErr w:type="gramEnd"/>
      <w:ins w:id="317" w:author="Abraham Molina" w:date="2024-06-07T10:30:00Z" w16du:dateUtc="2024-06-07T15:30:00Z">
        <w:r>
          <w:t>)</w:t>
        </w:r>
      </w:ins>
    </w:p>
    <w:p w14:paraId="2FCD2648" w14:textId="321F4D02" w:rsidR="00E67014" w:rsidRDefault="00E67014" w:rsidP="00E67014">
      <w:pPr>
        <w:ind w:left="-1170"/>
        <w:jc w:val="center"/>
        <w:rPr>
          <w:ins w:id="318" w:author="Abraham Molina" w:date="2024-06-07T10:31:00Z" w16du:dateUtc="2024-06-07T15:31:00Z"/>
        </w:rPr>
        <w:pPrChange w:id="319" w:author="Abraham Molina" w:date="2024-06-07T10:32:00Z" w16du:dateUtc="2024-06-07T15:32:00Z">
          <w:pPr>
            <w:pStyle w:val="ListParagraph"/>
            <w:numPr>
              <w:numId w:val="30"/>
            </w:numPr>
            <w:ind w:hanging="360"/>
          </w:pPr>
        </w:pPrChange>
      </w:pPr>
      <w:ins w:id="320" w:author="Abraham Molina" w:date="2024-06-07T10:32:00Z" w16du:dateUtc="2024-06-07T15:32:00Z">
        <w:r w:rsidRPr="00E67014">
          <w:lastRenderedPageBreak/>
          <w:drawing>
            <wp:inline distT="0" distB="0" distL="0" distR="0" wp14:anchorId="75DA1BAB" wp14:editId="46F5EE00">
              <wp:extent cx="7276465" cy="1702587"/>
              <wp:effectExtent l="0" t="0" r="635" b="0"/>
              <wp:docPr id="2067492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92531" name="Picture 1" descr="A screenshot of a computer&#10;&#10;Description automatically generated"/>
                      <pic:cNvPicPr/>
                    </pic:nvPicPr>
                    <pic:blipFill>
                      <a:blip r:embed="rId6"/>
                      <a:stretch>
                        <a:fillRect/>
                      </a:stretch>
                    </pic:blipFill>
                    <pic:spPr>
                      <a:xfrm>
                        <a:off x="0" y="0"/>
                        <a:ext cx="7324900" cy="1713920"/>
                      </a:xfrm>
                      <a:prstGeom prst="rect">
                        <a:avLst/>
                      </a:prstGeom>
                    </pic:spPr>
                  </pic:pic>
                </a:graphicData>
              </a:graphic>
            </wp:inline>
          </w:drawing>
        </w:r>
      </w:ins>
    </w:p>
    <w:p w14:paraId="66F1C88A" w14:textId="1FF3F040" w:rsidR="00E67014" w:rsidRDefault="00E67014" w:rsidP="00E67014">
      <w:pPr>
        <w:pStyle w:val="ListParagraph"/>
        <w:ind w:left="-1170"/>
        <w:rPr>
          <w:ins w:id="321" w:author="Abraham Molina" w:date="2024-06-07T10:32:00Z" w16du:dateUtc="2024-06-07T15:32:00Z"/>
          <w:sz w:val="16"/>
          <w:szCs w:val="16"/>
        </w:rPr>
        <w:pPrChange w:id="322" w:author="Abraham Molina" w:date="2024-06-07T10:33:00Z" w16du:dateUtc="2024-06-07T15:33:00Z">
          <w:pPr>
            <w:pStyle w:val="ListParagraph"/>
          </w:pPr>
        </w:pPrChange>
      </w:pPr>
      <w:ins w:id="323" w:author="Abraham Molina" w:date="2024-06-07T10:32:00Z" w16du:dateUtc="2024-06-07T15:32:00Z">
        <w:r>
          <w:rPr>
            <w:sz w:val="16"/>
            <w:szCs w:val="16"/>
          </w:rPr>
          <w:t>Tabular data shown above</w:t>
        </w:r>
      </w:ins>
    </w:p>
    <w:p w14:paraId="1170BF8A" w14:textId="77777777" w:rsidR="00E67014" w:rsidRPr="00E67014" w:rsidRDefault="00E67014" w:rsidP="00E67014">
      <w:pPr>
        <w:pStyle w:val="ListParagraph"/>
        <w:rPr>
          <w:sz w:val="16"/>
          <w:szCs w:val="16"/>
          <w:rPrChange w:id="324" w:author="Abraham Molina" w:date="2024-06-07T10:32:00Z" w16du:dateUtc="2024-06-07T15:32:00Z">
            <w:rPr/>
          </w:rPrChange>
        </w:rPr>
        <w:pPrChange w:id="325" w:author="Abraham Molina" w:date="2024-06-07T10:31:00Z" w16du:dateUtc="2024-06-07T15:31:00Z">
          <w:pPr/>
        </w:pPrChange>
      </w:pPr>
    </w:p>
    <w:p w14:paraId="6D5C1091" w14:textId="6C1E93ED" w:rsidR="0031517A" w:rsidRDefault="00D470A8" w:rsidP="00D470A8">
      <w:pPr>
        <w:numPr>
          <w:ilvl w:val="0"/>
          <w:numId w:val="23"/>
        </w:numPr>
      </w:pPr>
      <w:r w:rsidRPr="00D470A8">
        <w:rPr>
          <w:b/>
          <w:bCs/>
        </w:rPr>
        <w:t>Phenomenon Detection:</w:t>
      </w:r>
      <w:r w:rsidRPr="00D470A8">
        <w:t xml:space="preserve"> </w:t>
      </w:r>
      <w:r w:rsidR="0031517A">
        <w:t xml:space="preserve">In the </w:t>
      </w:r>
      <w:r w:rsidR="0031517A">
        <w:t xml:space="preserve">histogram </w:t>
      </w:r>
      <w:r w:rsidR="0031517A">
        <w:t xml:space="preserve">visualization provided by the program the viewer can infer that the player Tyrese Haliburton scores either 12-13 or 20-21 points the majority of the time. While this </w:t>
      </w:r>
      <w:proofErr w:type="gramStart"/>
      <w:r w:rsidR="0031517A">
        <w:t>doesn’t</w:t>
      </w:r>
      <w:proofErr w:type="gramEnd"/>
      <w:r w:rsidR="0031517A">
        <w:t xml:space="preserve"> sound that interesting, there is a huge </w:t>
      </w:r>
      <w:proofErr w:type="spellStart"/>
      <w:r w:rsidR="0031517A">
        <w:t>dropoff</w:t>
      </w:r>
      <w:proofErr w:type="spellEnd"/>
      <w:r w:rsidR="0031517A">
        <w:t xml:space="preserve"> after 24 points scored in a game, then a huge spike in the </w:t>
      </w:r>
      <w:proofErr w:type="spellStart"/>
      <w:r w:rsidR="0031517A">
        <w:t>the</w:t>
      </w:r>
      <w:proofErr w:type="spellEnd"/>
      <w:r w:rsidR="0031517A">
        <w:t xml:space="preserve"> 34-35 bracket. Intuitive users can potentially infer that if this player scores </w:t>
      </w:r>
      <w:del w:id="326" w:author="Abraham Molina" w:date="2024-06-10T12:36:00Z" w16du:dateUtc="2024-06-10T17:36:00Z">
        <w:r w:rsidR="0031517A" w:rsidDel="00164458">
          <w:delText xml:space="preserve">above </w:delText>
        </w:r>
      </w:del>
      <w:proofErr w:type="spellStart"/>
      <w:ins w:id="327" w:author="Abraham Molina" w:date="2024-06-10T12:36:00Z" w16du:dateUtc="2024-06-10T17:36:00Z">
        <w:r w:rsidR="00164458">
          <w:t>atleast</w:t>
        </w:r>
        <w:proofErr w:type="spellEnd"/>
        <w:r w:rsidR="00164458">
          <w:t xml:space="preserve"> </w:t>
        </w:r>
      </w:ins>
      <w:r w:rsidR="0031517A">
        <w:t>25</w:t>
      </w:r>
      <w:ins w:id="328" w:author="Abraham Molina" w:date="2024-06-10T12:36:00Z" w16du:dateUtc="2024-06-10T17:36:00Z">
        <w:r w:rsidR="00164458">
          <w:t xml:space="preserve"> in a game</w:t>
        </w:r>
      </w:ins>
      <w:r w:rsidR="0031517A">
        <w:t xml:space="preserve">, he is MUCH more likely to </w:t>
      </w:r>
      <w:del w:id="329" w:author="Abraham Molina" w:date="2024-06-10T12:36:00Z" w16du:dateUtc="2024-06-10T17:36:00Z">
        <w:r w:rsidR="0031517A" w:rsidDel="00164458">
          <w:delText xml:space="preserve">score </w:delText>
        </w:r>
      </w:del>
      <w:ins w:id="330" w:author="Abraham Molina" w:date="2024-06-10T12:36:00Z" w16du:dateUtc="2024-06-10T17:36:00Z">
        <w:r w:rsidR="00164458">
          <w:t>continue on to score</w:t>
        </w:r>
        <w:r w:rsidR="00164458">
          <w:t xml:space="preserve"> </w:t>
        </w:r>
      </w:ins>
      <w:r w:rsidR="0031517A">
        <w:t>34+ points.</w:t>
      </w:r>
      <w:r w:rsidR="0031517A">
        <w:t xml:space="preserve"> </w:t>
      </w:r>
    </w:p>
    <w:p w14:paraId="60AC4C13" w14:textId="167F34FE" w:rsidR="0031517A" w:rsidRDefault="00BB1C8F" w:rsidP="0031517A">
      <w:pPr>
        <w:jc w:val="center"/>
      </w:pPr>
      <w:ins w:id="331" w:author="Abraham Molina" w:date="2024-06-07T10:18:00Z" w16du:dateUtc="2024-06-07T15:18:00Z">
        <w:r>
          <w:rPr>
            <w:noProof/>
          </w:rPr>
          <mc:AlternateContent>
            <mc:Choice Requires="wpi">
              <w:drawing>
                <wp:anchor distT="0" distB="0" distL="114300" distR="114300" simplePos="0" relativeHeight="251679744" behindDoc="0" locked="0" layoutInCell="1" allowOverlap="1" wp14:anchorId="5117AED4" wp14:editId="37D4257A">
                  <wp:simplePos x="0" y="0"/>
                  <wp:positionH relativeFrom="column">
                    <wp:posOffset>1971040</wp:posOffset>
                  </wp:positionH>
                  <wp:positionV relativeFrom="paragraph">
                    <wp:posOffset>452120</wp:posOffset>
                  </wp:positionV>
                  <wp:extent cx="68840" cy="87120"/>
                  <wp:effectExtent l="38100" t="38100" r="45720" b="46355"/>
                  <wp:wrapNone/>
                  <wp:docPr id="853802595" name="Ink 48"/>
                  <wp:cNvGraphicFramePr/>
                  <a:graphic xmlns:a="http://schemas.openxmlformats.org/drawingml/2006/main">
                    <a:graphicData uri="http://schemas.microsoft.com/office/word/2010/wordprocessingInk">
                      <w14:contentPart bwMode="auto" r:id="rId7">
                        <w14:nvContentPartPr>
                          <w14:cNvContentPartPr/>
                        </w14:nvContentPartPr>
                        <w14:xfrm>
                          <a:off x="0" y="0"/>
                          <a:ext cx="68840" cy="87120"/>
                        </w14:xfrm>
                      </w14:contentPart>
                    </a:graphicData>
                  </a:graphic>
                </wp:anchor>
              </w:drawing>
            </mc:Choice>
            <mc:Fallback>
              <w:pict>
                <v:shapetype w14:anchorId="0044C0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154.7pt;margin-top:35.1pt;width:6.4pt;height:7.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">
                  <v:imagedata r:id="rId8" o:title=""/>
                </v:shape>
              </w:pict>
            </mc:Fallback>
          </mc:AlternateContent>
        </w:r>
        <w:r>
          <w:rPr>
            <w:noProof/>
          </w:rPr>
          <mc:AlternateContent>
            <mc:Choice Requires="wpi">
              <w:drawing>
                <wp:anchor distT="0" distB="0" distL="114300" distR="114300" simplePos="0" relativeHeight="251676672" behindDoc="0" locked="0" layoutInCell="1" allowOverlap="1" wp14:anchorId="2D58E748" wp14:editId="2DCE8315">
                  <wp:simplePos x="0" y="0"/>
                  <wp:positionH relativeFrom="column">
                    <wp:posOffset>3641090</wp:posOffset>
                  </wp:positionH>
                  <wp:positionV relativeFrom="paragraph">
                    <wp:posOffset>1891030</wp:posOffset>
                  </wp:positionV>
                  <wp:extent cx="281555" cy="153360"/>
                  <wp:effectExtent l="38100" t="38100" r="42545" b="37465"/>
                  <wp:wrapNone/>
                  <wp:docPr id="1238811316"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281555" cy="153360"/>
                        </w14:xfrm>
                      </w14:contentPart>
                    </a:graphicData>
                  </a:graphic>
                </wp:anchor>
              </w:drawing>
            </mc:Choice>
            <mc:Fallback>
              <w:pict>
                <v:shape w14:anchorId="482477DF" id="Ink 31" o:spid="_x0000_s1026" type="#_x0000_t75" style="position:absolute;margin-left:286.2pt;margin-top:148.4pt;width:23.1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">
                  <v:imagedata r:id="rId10" o:title=""/>
                </v:shape>
              </w:pict>
            </mc:Fallback>
          </mc:AlternateContent>
        </w:r>
        <w:r>
          <w:rPr>
            <w:noProof/>
          </w:rPr>
          <mc:AlternateContent>
            <mc:Choice Requires="wpi">
              <w:drawing>
                <wp:anchor distT="0" distB="0" distL="114300" distR="114300" simplePos="0" relativeHeight="251673600" behindDoc="0" locked="0" layoutInCell="1" allowOverlap="1" wp14:anchorId="7FE41F86" wp14:editId="408A35FC">
                  <wp:simplePos x="0" y="0"/>
                  <wp:positionH relativeFrom="column">
                    <wp:posOffset>4205605</wp:posOffset>
                  </wp:positionH>
                  <wp:positionV relativeFrom="paragraph">
                    <wp:posOffset>1246505</wp:posOffset>
                  </wp:positionV>
                  <wp:extent cx="201170" cy="161505"/>
                  <wp:effectExtent l="38100" t="38100" r="46990" b="48260"/>
                  <wp:wrapNone/>
                  <wp:docPr id="2090035647" name="Ink 28"/>
                  <wp:cNvGraphicFramePr/>
                  <a:graphic xmlns:a="http://schemas.openxmlformats.org/drawingml/2006/main">
                    <a:graphicData uri="http://schemas.microsoft.com/office/word/2010/wordprocessingInk">
                      <w14:contentPart bwMode="auto" r:id="rId11">
                        <w14:nvContentPartPr>
                          <w14:cNvContentPartPr/>
                        </w14:nvContentPartPr>
                        <w14:xfrm>
                          <a:off x="0" y="0"/>
                          <a:ext cx="201170" cy="161505"/>
                        </w14:xfrm>
                      </w14:contentPart>
                    </a:graphicData>
                  </a:graphic>
                </wp:anchor>
              </w:drawing>
            </mc:Choice>
            <mc:Fallback>
              <w:pict>
                <v:shape w14:anchorId="1AD44261" id="Ink 28" o:spid="_x0000_s1026" type="#_x0000_t75" style="position:absolute;margin-left:330.65pt;margin-top:97.65pt;width:16.85pt;height:13.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">
                  <v:imagedata r:id="rId12" o:title=""/>
                </v:shape>
              </w:pict>
            </mc:Fallback>
          </mc:AlternateContent>
        </w:r>
        <w:r>
          <w:rPr>
            <w:noProof/>
          </w:rPr>
          <mc:AlternateContent>
            <mc:Choice Requires="wpi">
              <w:drawing>
                <wp:anchor distT="0" distB="0" distL="114300" distR="114300" simplePos="0" relativeHeight="251669504" behindDoc="0" locked="0" layoutInCell="1" allowOverlap="1" wp14:anchorId="3CE11260" wp14:editId="43434506">
                  <wp:simplePos x="0" y="0"/>
                  <wp:positionH relativeFrom="column">
                    <wp:posOffset>3919220</wp:posOffset>
                  </wp:positionH>
                  <wp:positionV relativeFrom="paragraph">
                    <wp:posOffset>1238885</wp:posOffset>
                  </wp:positionV>
                  <wp:extent cx="252430" cy="135720"/>
                  <wp:effectExtent l="19050" t="38100" r="33655" b="36195"/>
                  <wp:wrapNone/>
                  <wp:docPr id="1717278237"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252430" cy="135720"/>
                        </w14:xfrm>
                      </w14:contentPart>
                    </a:graphicData>
                  </a:graphic>
                </wp:anchor>
              </w:drawing>
            </mc:Choice>
            <mc:Fallback>
              <w:pict>
                <v:shape w14:anchorId="44E94DD4" id="Ink 24" o:spid="_x0000_s1026" type="#_x0000_t75" style="position:absolute;margin-left:308.1pt;margin-top:97.05pt;width:20.9pt;height:1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">
                  <v:imagedata r:id="rId14" o:title=""/>
                </v:shape>
              </w:pict>
            </mc:Fallback>
          </mc:AlternateContent>
        </w:r>
      </w:ins>
      <w:ins w:id="332" w:author="Abraham Molina" w:date="2024-06-07T10:17:00Z" w16du:dateUtc="2024-06-07T15:17:00Z">
        <w:r>
          <w:rPr>
            <w:noProof/>
          </w:rPr>
          <mc:AlternateContent>
            <mc:Choice Requires="wpi">
              <w:drawing>
                <wp:anchor distT="0" distB="0" distL="114300" distR="114300" simplePos="0" relativeHeight="251665408" behindDoc="0" locked="0" layoutInCell="1" allowOverlap="1" wp14:anchorId="76F4A23F" wp14:editId="358391AE">
                  <wp:simplePos x="0" y="0"/>
                  <wp:positionH relativeFrom="column">
                    <wp:posOffset>2199640</wp:posOffset>
                  </wp:positionH>
                  <wp:positionV relativeFrom="paragraph">
                    <wp:posOffset>419735</wp:posOffset>
                  </wp:positionV>
                  <wp:extent cx="1434465" cy="1410335"/>
                  <wp:effectExtent l="38100" t="38100" r="51435" b="37465"/>
                  <wp:wrapNone/>
                  <wp:docPr id="906639497"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1434465" cy="1410335"/>
                        </w14:xfrm>
                      </w14:contentPart>
                    </a:graphicData>
                  </a:graphic>
                </wp:anchor>
              </w:drawing>
            </mc:Choice>
            <mc:Fallback>
              <w:pict>
                <v:shape w14:anchorId="49655297" id="Ink 15" o:spid="_x0000_s1026" type="#_x0000_t75" style="position:absolute;margin-left:172.7pt;margin-top:32.55pt;width:113.9pt;height: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">
                  <v:imagedata r:id="rId16" o:title=""/>
                </v:shape>
              </w:pict>
            </mc:Fallback>
          </mc:AlternateContent>
        </w:r>
        <w:r>
          <w:rPr>
            <w:noProof/>
          </w:rPr>
          <mc:AlternateContent>
            <mc:Choice Requires="wpi">
              <w:drawing>
                <wp:anchor distT="0" distB="0" distL="114300" distR="114300" simplePos="0" relativeHeight="251661312" behindDoc="0" locked="0" layoutInCell="1" allowOverlap="1" wp14:anchorId="0FF268B6" wp14:editId="18D24497">
                  <wp:simplePos x="0" y="0"/>
                  <wp:positionH relativeFrom="column">
                    <wp:posOffset>3553842</wp:posOffset>
                  </wp:positionH>
                  <wp:positionV relativeFrom="paragraph">
                    <wp:posOffset>1771977</wp:posOffset>
                  </wp:positionV>
                  <wp:extent cx="126720" cy="86040"/>
                  <wp:effectExtent l="38100" t="38100" r="26035" b="47625"/>
                  <wp:wrapNone/>
                  <wp:docPr id="84118724"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126720" cy="86040"/>
                        </w14:xfrm>
                      </w14:contentPart>
                    </a:graphicData>
                  </a:graphic>
                </wp:anchor>
              </w:drawing>
            </mc:Choice>
            <mc:Fallback>
              <w:pict>
                <v:shape w14:anchorId="620B3014" id="Ink 10" o:spid="_x0000_s1026" type="#_x0000_t75" style="position:absolute;margin-left:279.35pt;margin-top:139.05pt;width:11pt;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">
                  <v:imagedata r:id="rId18" o:title=""/>
                </v:shape>
              </w:pict>
            </mc:Fallback>
          </mc:AlternateContent>
        </w:r>
      </w:ins>
      <w:r w:rsidR="0031517A" w:rsidRPr="0031517A">
        <w:rPr>
          <w:noProof/>
        </w:rPr>
        <w:drawing>
          <wp:inline distT="0" distB="0" distL="0" distR="0" wp14:anchorId="750A5B91" wp14:editId="5061751F">
            <wp:extent cx="4222115" cy="3220278"/>
            <wp:effectExtent l="0" t="0" r="6985" b="0"/>
            <wp:docPr id="180216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1849"/>
                    <a:stretch/>
                  </pic:blipFill>
                  <pic:spPr bwMode="auto">
                    <a:xfrm>
                      <a:off x="0" y="0"/>
                      <a:ext cx="4237870" cy="3232295"/>
                    </a:xfrm>
                    <a:prstGeom prst="rect">
                      <a:avLst/>
                    </a:prstGeom>
                    <a:noFill/>
                    <a:ln>
                      <a:noFill/>
                    </a:ln>
                    <a:extLst>
                      <a:ext uri="{53640926-AAD7-44D8-BBD7-CCE9431645EC}">
                        <a14:shadowObscured xmlns:a14="http://schemas.microsoft.com/office/drawing/2010/main"/>
                      </a:ext>
                    </a:extLst>
                  </pic:spPr>
                </pic:pic>
              </a:graphicData>
            </a:graphic>
          </wp:inline>
        </w:drawing>
      </w:r>
    </w:p>
    <w:p w14:paraId="151110A9" w14:textId="77777777" w:rsidR="0031517A" w:rsidRDefault="0031517A" w:rsidP="0031517A"/>
    <w:p w14:paraId="5B72A5F8" w14:textId="1DF608D2" w:rsidR="00D470A8" w:rsidRDefault="0031517A" w:rsidP="0031517A">
      <w:r>
        <w:t>Similarly, the scatter plots provided</w:t>
      </w:r>
      <w:r>
        <w:t xml:space="preserve"> show that the more rebounds and assists </w:t>
      </w:r>
      <w:r>
        <w:t>that this player</w:t>
      </w:r>
      <w:r>
        <w:t xml:space="preserve"> gathers,</w:t>
      </w:r>
      <w:r>
        <w:t xml:space="preserve"> the </w:t>
      </w:r>
      <w:ins w:id="333" w:author="Abraham Molina" w:date="2024-06-07T10:22:00Z" w16du:dateUtc="2024-06-07T15:22:00Z">
        <w:r w:rsidR="004478DE">
          <w:t xml:space="preserve">(very slightly) </w:t>
        </w:r>
      </w:ins>
      <w:r>
        <w:t>less points they tend to score</w:t>
      </w:r>
      <w:r>
        <w:t xml:space="preserve">, which </w:t>
      </w:r>
      <w:proofErr w:type="gramStart"/>
      <w:r>
        <w:t>isn’t</w:t>
      </w:r>
      <w:proofErr w:type="gramEnd"/>
      <w:r>
        <w:t xml:space="preserve"> always true for every NBA player.</w:t>
      </w:r>
      <w:r>
        <w:t xml:space="preserve"> (see: Luka Doncic)</w:t>
      </w:r>
    </w:p>
    <w:p w14:paraId="48966195" w14:textId="7D3FD840" w:rsidR="0031517A" w:rsidDel="00BB1C8F" w:rsidRDefault="004478DE" w:rsidP="00BB1C8F">
      <w:pPr>
        <w:jc w:val="center"/>
        <w:rPr>
          <w:del w:id="334" w:author="Abraham Molina" w:date="2024-06-07T10:20:00Z" w16du:dateUtc="2024-06-07T15:20:00Z"/>
        </w:rPr>
        <w:pPrChange w:id="335" w:author="Abraham Molina" w:date="2024-06-07T10:20:00Z" w16du:dateUtc="2024-06-07T15:20:00Z">
          <w:pPr/>
        </w:pPrChange>
      </w:pPr>
      <w:ins w:id="336" w:author="Abraham Molina" w:date="2024-06-07T10:22:00Z" w16du:dateUtc="2024-06-07T15:22:00Z">
        <w:r>
          <w:rPr>
            <w:noProof/>
          </w:rPr>
          <w:lastRenderedPageBreak/>
          <mc:AlternateContent>
            <mc:Choice Requires="wpi">
              <w:drawing>
                <wp:anchor distT="0" distB="0" distL="114300" distR="114300" simplePos="0" relativeHeight="251680768" behindDoc="0" locked="0" layoutInCell="1" allowOverlap="1" wp14:anchorId="1557FC80" wp14:editId="7D9A2043">
                  <wp:simplePos x="0" y="0"/>
                  <wp:positionH relativeFrom="column">
                    <wp:posOffset>1232030</wp:posOffset>
                  </wp:positionH>
                  <wp:positionV relativeFrom="paragraph">
                    <wp:posOffset>1386073</wp:posOffset>
                  </wp:positionV>
                  <wp:extent cx="3660840" cy="663840"/>
                  <wp:effectExtent l="38100" t="38100" r="34925" b="41275"/>
                  <wp:wrapNone/>
                  <wp:docPr id="2078083472" name="Ink 53"/>
                  <wp:cNvGraphicFramePr/>
                  <a:graphic xmlns:a="http://schemas.openxmlformats.org/drawingml/2006/main">
                    <a:graphicData uri="http://schemas.microsoft.com/office/word/2010/wordprocessingInk">
                      <w14:contentPart bwMode="auto" r:id="rId20">
                        <w14:nvContentPartPr>
                          <w14:cNvContentPartPr/>
                        </w14:nvContentPartPr>
                        <w14:xfrm>
                          <a:off x="0" y="0"/>
                          <a:ext cx="3660840" cy="663840"/>
                        </w14:xfrm>
                      </w14:contentPart>
                    </a:graphicData>
                  </a:graphic>
                </wp:anchor>
              </w:drawing>
            </mc:Choice>
            <mc:Fallback>
              <w:pict>
                <v:shape w14:anchorId="138E8D53" id="Ink 53" o:spid="_x0000_s1026" type="#_x0000_t75" style="position:absolute;margin-left:96.5pt;margin-top:108.65pt;width:289.2pt;height:53.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">
                  <v:imagedata r:id="rId21" o:title=""/>
                </v:shape>
              </w:pict>
            </mc:Fallback>
          </mc:AlternateContent>
        </w:r>
      </w:ins>
      <w:ins w:id="337" w:author="Abraham Molina" w:date="2024-06-07T10:19:00Z" w16du:dateUtc="2024-06-07T15:19:00Z">
        <w:r w:rsidR="00BB1C8F" w:rsidRPr="00BB1C8F">
          <w:drawing>
            <wp:inline distT="0" distB="0" distL="0" distR="0" wp14:anchorId="443C6408" wp14:editId="2F95D944">
              <wp:extent cx="4301656" cy="3372948"/>
              <wp:effectExtent l="0" t="0" r="3810" b="0"/>
              <wp:docPr id="170566822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68221" name="Picture 1" descr="A graph with blue dots&#10;&#10;Description automatically generated"/>
                      <pic:cNvPicPr/>
                    </pic:nvPicPr>
                    <pic:blipFill rotWithShape="1">
                      <a:blip r:embed="rId22"/>
                      <a:srcRect b="646"/>
                      <a:stretch/>
                    </pic:blipFill>
                    <pic:spPr bwMode="auto">
                      <a:xfrm>
                        <a:off x="0" y="0"/>
                        <a:ext cx="4301656" cy="3372948"/>
                      </a:xfrm>
                      <a:prstGeom prst="rect">
                        <a:avLst/>
                      </a:prstGeom>
                      <a:ln>
                        <a:noFill/>
                      </a:ln>
                      <a:extLst>
                        <a:ext uri="{53640926-AAD7-44D8-BBD7-CCE9431645EC}">
                          <a14:shadowObscured xmlns:a14="http://schemas.microsoft.com/office/drawing/2010/main"/>
                        </a:ext>
                      </a:extLst>
                    </pic:spPr>
                  </pic:pic>
                </a:graphicData>
              </a:graphic>
            </wp:inline>
          </w:drawing>
        </w:r>
      </w:ins>
    </w:p>
    <w:p w14:paraId="1170881D" w14:textId="77777777" w:rsidR="0031517A" w:rsidDel="00BB1C8F" w:rsidRDefault="0031517A" w:rsidP="0031517A">
      <w:pPr>
        <w:rPr>
          <w:del w:id="338" w:author="Abraham Molina" w:date="2024-06-07T10:20:00Z" w16du:dateUtc="2024-06-07T15:20:00Z"/>
        </w:rPr>
      </w:pPr>
    </w:p>
    <w:p w14:paraId="39220239" w14:textId="77777777" w:rsidR="0031517A" w:rsidDel="00BB1C8F" w:rsidRDefault="0031517A" w:rsidP="0031517A">
      <w:pPr>
        <w:rPr>
          <w:del w:id="339" w:author="Abraham Molina" w:date="2024-06-07T10:20:00Z" w16du:dateUtc="2024-06-07T15:20:00Z"/>
        </w:rPr>
      </w:pPr>
    </w:p>
    <w:p w14:paraId="13CA3416" w14:textId="77777777" w:rsidR="0031517A" w:rsidRPr="00D470A8" w:rsidRDefault="0031517A" w:rsidP="00BB1C8F">
      <w:pPr>
        <w:jc w:val="center"/>
        <w:pPrChange w:id="340" w:author="Abraham Molina" w:date="2024-06-07T10:20:00Z" w16du:dateUtc="2024-06-07T15:20:00Z">
          <w:pPr/>
        </w:pPrChange>
      </w:pPr>
    </w:p>
    <w:p w14:paraId="58560737" w14:textId="77777777" w:rsidR="00D470A8" w:rsidRPr="00D470A8" w:rsidRDefault="00D470A8" w:rsidP="00D470A8">
      <w:pPr>
        <w:rPr>
          <w:rFonts w:asciiTheme="majorHAnsi" w:hAnsiTheme="majorHAnsi"/>
          <w:b/>
          <w:bCs/>
          <w:sz w:val="28"/>
          <w:szCs w:val="28"/>
        </w:rPr>
      </w:pPr>
      <w:r w:rsidRPr="00D470A8">
        <w:rPr>
          <w:rFonts w:asciiTheme="majorHAnsi" w:hAnsiTheme="majorHAnsi"/>
          <w:b/>
          <w:bCs/>
          <w:sz w:val="28"/>
          <w:szCs w:val="28"/>
        </w:rPr>
        <w:t>Assessment of Product’s Accuracy</w:t>
      </w:r>
    </w:p>
    <w:p w14:paraId="775FA6F0" w14:textId="77777777" w:rsidR="00D470A8" w:rsidRPr="00D470A8" w:rsidRDefault="00D470A8" w:rsidP="00D470A8">
      <w:r w:rsidRPr="00D470A8">
        <w:t xml:space="preserve">The model's accuracy </w:t>
      </w:r>
      <w:proofErr w:type="gramStart"/>
      <w:r w:rsidRPr="00D470A8">
        <w:t>was evaluated</w:t>
      </w:r>
      <w:proofErr w:type="gramEnd"/>
      <w:r w:rsidRPr="00D470A8">
        <w:t xml:space="preserve"> using the test dataset. Key metrics include:</w:t>
      </w:r>
    </w:p>
    <w:p w14:paraId="2B943CD9" w14:textId="77777777" w:rsidR="00D470A8" w:rsidRPr="00D470A8" w:rsidRDefault="00D470A8" w:rsidP="00D470A8">
      <w:pPr>
        <w:numPr>
          <w:ilvl w:val="0"/>
          <w:numId w:val="24"/>
        </w:numPr>
      </w:pPr>
      <w:r w:rsidRPr="00D470A8">
        <w:rPr>
          <w:b/>
          <w:bCs/>
        </w:rPr>
        <w:t>Accuracy:</w:t>
      </w:r>
      <w:r w:rsidRPr="00D470A8">
        <w:t xml:space="preserve"> The proportion of correct predictions.</w:t>
      </w:r>
    </w:p>
    <w:p w14:paraId="70EF2DD1" w14:textId="77777777" w:rsidR="00D470A8" w:rsidRPr="00D470A8" w:rsidRDefault="00D470A8" w:rsidP="00D470A8">
      <w:pPr>
        <w:numPr>
          <w:ilvl w:val="0"/>
          <w:numId w:val="24"/>
        </w:numPr>
      </w:pPr>
      <w:r w:rsidRPr="00D470A8">
        <w:rPr>
          <w:b/>
          <w:bCs/>
        </w:rPr>
        <w:t>Precision, Recall, and F1-Score:</w:t>
      </w:r>
      <w:r w:rsidRPr="00D470A8">
        <w:t xml:space="preserve"> Detailed in the classification report.</w:t>
      </w:r>
    </w:p>
    <w:p w14:paraId="22BD94BA" w14:textId="77777777" w:rsidR="00D470A8" w:rsidRPr="00D470A8" w:rsidRDefault="00D470A8" w:rsidP="00D470A8">
      <w:pPr>
        <w:numPr>
          <w:ilvl w:val="0"/>
          <w:numId w:val="24"/>
        </w:numPr>
      </w:pPr>
      <w:r w:rsidRPr="00D470A8">
        <w:rPr>
          <w:b/>
          <w:bCs/>
        </w:rPr>
        <w:t>Confusion Matrix:</w:t>
      </w:r>
      <w:r w:rsidRPr="00D470A8">
        <w:t xml:space="preserve"> Provides insights into the types of errors made by the model.</w:t>
      </w:r>
    </w:p>
    <w:p w14:paraId="5DFF6954" w14:textId="1C06789F" w:rsidR="00D470A8" w:rsidRPr="00D470A8" w:rsidRDefault="00D470A8" w:rsidP="00D470A8">
      <w:pPr>
        <w:rPr>
          <w:b/>
          <w:bCs/>
        </w:rPr>
      </w:pPr>
      <w:r w:rsidRPr="00D470A8">
        <w:rPr>
          <w:b/>
          <w:bCs/>
        </w:rPr>
        <w:t>Results from Data Product Testing, Revisions, and Optimization</w:t>
      </w:r>
      <w:ins w:id="341" w:author="Abraham Molina" w:date="2024-06-07T10:41:00Z" w16du:dateUtc="2024-06-07T15:41:00Z">
        <w:r w:rsidR="001B5BE5">
          <w:rPr>
            <w:b/>
            <w:bCs/>
          </w:rPr>
          <w:t xml:space="preserve"> -</w:t>
        </w:r>
      </w:ins>
    </w:p>
    <w:p w14:paraId="2A78997A" w14:textId="77777777" w:rsidR="00D470A8" w:rsidRPr="00D470A8" w:rsidRDefault="00D470A8" w:rsidP="00D470A8">
      <w:r w:rsidRPr="00D470A8">
        <w:rPr>
          <w:b/>
          <w:bCs/>
        </w:rPr>
        <w:t>Testing:</w:t>
      </w:r>
    </w:p>
    <w:p w14:paraId="6FA4AE9D" w14:textId="16B6DE53" w:rsidR="00D470A8" w:rsidRPr="00D470A8" w:rsidRDefault="00D470A8" w:rsidP="00D470A8">
      <w:pPr>
        <w:numPr>
          <w:ilvl w:val="0"/>
          <w:numId w:val="25"/>
        </w:numPr>
      </w:pPr>
      <w:del w:id="342" w:author="Abraham Molina" w:date="2024-06-07T10:34:00Z" w16du:dateUtc="2024-06-07T15:34:00Z">
        <w:r w:rsidRPr="00D470A8" w:rsidDel="00E67014">
          <w:delText>Conducted backtesting using historical data.</w:delText>
        </w:r>
      </w:del>
      <w:ins w:id="343" w:author="Abraham Molina" w:date="2024-06-07T10:34:00Z" w16du:dateUtc="2024-06-07T15:34:00Z">
        <w:r w:rsidR="00E67014">
          <w:t xml:space="preserve">The model uses </w:t>
        </w:r>
        <w:proofErr w:type="spellStart"/>
        <w:proofErr w:type="gramStart"/>
        <w:r w:rsidR="00E67014">
          <w:t>it’s</w:t>
        </w:r>
        <w:proofErr w:type="spellEnd"/>
        <w:proofErr w:type="gramEnd"/>
        <w:r w:rsidR="00E67014">
          <w:t xml:space="preserve"> own data for </w:t>
        </w:r>
        <w:proofErr w:type="spellStart"/>
        <w:r w:rsidR="00E67014">
          <w:t>backtesting</w:t>
        </w:r>
        <w:proofErr w:type="spellEnd"/>
        <w:r w:rsidR="00E67014">
          <w:t xml:space="preserve"> purposes</w:t>
        </w:r>
      </w:ins>
      <w:ins w:id="344" w:author="Abraham Molina" w:date="2024-06-10T13:14:00Z" w16du:dateUtc="2024-06-10T18:14:00Z">
        <w:r w:rsidR="00DD7BFD">
          <w:t xml:space="preserve"> (in below screenshot, </w:t>
        </w:r>
        <w:proofErr w:type="spellStart"/>
        <w:r w:rsidR="00DD7BFD">
          <w:t>test_size</w:t>
        </w:r>
        <w:proofErr w:type="spellEnd"/>
        <w:r w:rsidR="00DD7BFD">
          <w:t xml:space="preserve"> affects how much data is used for test cases)</w:t>
        </w:r>
      </w:ins>
    </w:p>
    <w:p w14:paraId="1BCBC050" w14:textId="4DAAF128" w:rsidR="00D470A8" w:rsidRPr="00D470A8" w:rsidRDefault="00D470A8" w:rsidP="00D470A8">
      <w:pPr>
        <w:numPr>
          <w:ilvl w:val="0"/>
          <w:numId w:val="25"/>
        </w:numPr>
      </w:pPr>
      <w:del w:id="345" w:author="Abraham Molina" w:date="2024-06-07T10:35:00Z" w16du:dateUtc="2024-06-07T15:35:00Z">
        <w:r w:rsidRPr="00D470A8" w:rsidDel="00E67014">
          <w:delText>Evaluated model performance using cross-validation.</w:delText>
        </w:r>
      </w:del>
      <w:ins w:id="346" w:author="Abraham Molina" w:date="2024-06-07T10:35:00Z" w16du:dateUtc="2024-06-07T15:35:00Z">
        <w:r w:rsidR="00E67014">
          <w:t xml:space="preserve">Cross-validation </w:t>
        </w:r>
        <w:proofErr w:type="gramStart"/>
        <w:r w:rsidR="00E67014">
          <w:t>is used</w:t>
        </w:r>
        <w:proofErr w:type="gramEnd"/>
        <w:r w:rsidR="00E67014">
          <w:t xml:space="preserve"> when attempting to guess the category of the new data</w:t>
        </w:r>
      </w:ins>
    </w:p>
    <w:p w14:paraId="729D7987" w14:textId="77777777" w:rsidR="00D470A8" w:rsidRPr="00D470A8" w:rsidRDefault="00D470A8" w:rsidP="00D470A8">
      <w:r w:rsidRPr="00D470A8">
        <w:rPr>
          <w:b/>
          <w:bCs/>
        </w:rPr>
        <w:t>Revisions:</w:t>
      </w:r>
    </w:p>
    <w:p w14:paraId="1E4C204A" w14:textId="192CE67A" w:rsidR="00D470A8" w:rsidRPr="00D470A8" w:rsidRDefault="00D470A8" w:rsidP="00D470A8">
      <w:pPr>
        <w:numPr>
          <w:ilvl w:val="0"/>
          <w:numId w:val="26"/>
        </w:numPr>
      </w:pPr>
      <w:r w:rsidRPr="00D470A8">
        <w:t>Improved feature engineering based on initial results.</w:t>
      </w:r>
      <w:ins w:id="347" w:author="Abraham Molina" w:date="2024-06-07T10:35:00Z" w16du:dateUtc="2024-06-07T15:35:00Z">
        <w:r w:rsidR="00E67014">
          <w:t xml:space="preserve"> Better features could</w:t>
        </w:r>
      </w:ins>
      <w:ins w:id="348" w:author="Abraham Molina" w:date="2024-06-07T10:36:00Z" w16du:dateUtc="2024-06-07T15:36:00Z">
        <w:r w:rsidR="00E67014">
          <w:t xml:space="preserve"> </w:t>
        </w:r>
        <w:proofErr w:type="gramStart"/>
        <w:r w:rsidR="00E67014">
          <w:t>be worked</w:t>
        </w:r>
        <w:proofErr w:type="gramEnd"/>
        <w:r w:rsidR="00E67014">
          <w:t xml:space="preserve"> (like performance vs. specific opponent).</w:t>
        </w:r>
      </w:ins>
    </w:p>
    <w:p w14:paraId="697F6E41" w14:textId="3F872CC8" w:rsidR="00D470A8" w:rsidRPr="00D470A8" w:rsidRDefault="00D470A8" w:rsidP="00D470A8">
      <w:pPr>
        <w:numPr>
          <w:ilvl w:val="0"/>
          <w:numId w:val="26"/>
        </w:numPr>
      </w:pPr>
      <w:r w:rsidRPr="00D470A8">
        <w:t>Adjusted hyperparameters for better model performance</w:t>
      </w:r>
      <w:ins w:id="349" w:author="Abraham Molina" w:date="2024-06-07T10:36:00Z" w16du:dateUtc="2024-06-07T15:36:00Z">
        <w:r w:rsidR="00E67014">
          <w:t xml:space="preserve"> (like allowing the changing of minute details </w:t>
        </w:r>
      </w:ins>
      <w:ins w:id="350" w:author="Abraham Molina" w:date="2024-06-07T10:38:00Z" w16du:dateUtc="2024-06-07T15:38:00Z">
        <w:r w:rsidR="001B5BE5">
          <w:t xml:space="preserve">of the model training </w:t>
        </w:r>
      </w:ins>
      <w:ins w:id="351" w:author="Abraham Molina" w:date="2024-06-07T10:36:00Z" w16du:dateUtc="2024-06-07T15:36:00Z">
        <w:r w:rsidR="00E67014">
          <w:t xml:space="preserve">such as </w:t>
        </w:r>
      </w:ins>
      <w:ins w:id="352" w:author="Abraham Molina" w:date="2024-06-07T10:37:00Z" w16du:dateUtc="2024-06-07T15:37:00Z">
        <w:r w:rsidR="00E67014">
          <w:t xml:space="preserve">the </w:t>
        </w:r>
      </w:ins>
      <w:proofErr w:type="spellStart"/>
      <w:ins w:id="353" w:author="Abraham Molina" w:date="2024-06-07T10:36:00Z" w16du:dateUtc="2024-06-07T15:36:00Z">
        <w:r w:rsidR="00E67014">
          <w:t>max_iter</w:t>
        </w:r>
      </w:ins>
      <w:proofErr w:type="spellEnd"/>
      <w:ins w:id="354" w:author="Abraham Molina" w:date="2024-06-07T10:37:00Z" w16du:dateUtc="2024-06-07T15:37:00Z">
        <w:r w:rsidR="00E67014">
          <w:t xml:space="preserve"> </w:t>
        </w:r>
        <w:r w:rsidR="001B5BE5">
          <w:t>variable)</w:t>
        </w:r>
      </w:ins>
      <w:del w:id="355" w:author="Abraham Molina" w:date="2024-06-07T10:37:00Z" w16du:dateUtc="2024-06-07T15:37:00Z">
        <w:r w:rsidRPr="00D470A8" w:rsidDel="001B5BE5">
          <w:delText>.</w:delText>
        </w:r>
      </w:del>
    </w:p>
    <w:p w14:paraId="58B5965E" w14:textId="77777777" w:rsidR="00D470A8" w:rsidRPr="00D470A8" w:rsidRDefault="00D470A8" w:rsidP="00D470A8">
      <w:r w:rsidRPr="00D470A8">
        <w:rPr>
          <w:b/>
          <w:bCs/>
        </w:rPr>
        <w:t>Optimization:</w:t>
      </w:r>
    </w:p>
    <w:p w14:paraId="49567D6C" w14:textId="28D6DF47" w:rsidR="00D470A8" w:rsidRPr="00D470A8" w:rsidRDefault="00D470A8" w:rsidP="00D470A8">
      <w:pPr>
        <w:numPr>
          <w:ilvl w:val="0"/>
          <w:numId w:val="27"/>
        </w:numPr>
      </w:pPr>
      <w:del w:id="356" w:author="Abraham Molina" w:date="2024-06-07T10:38:00Z" w16du:dateUtc="2024-06-07T15:38:00Z">
        <w:r w:rsidRPr="00D470A8" w:rsidDel="001B5BE5">
          <w:delText>Refined the model by incorporating additional features and external data.</w:delText>
        </w:r>
      </w:del>
      <w:ins w:id="357" w:author="Abraham Molina" w:date="2024-06-07T10:38:00Z" w16du:dateUtc="2024-06-07T15:38:00Z">
        <w:r w:rsidR="001B5BE5">
          <w:t xml:space="preserve">The model can </w:t>
        </w:r>
        <w:proofErr w:type="gramStart"/>
        <w:r w:rsidR="001B5BE5">
          <w:t>be refined</w:t>
        </w:r>
        <w:proofErr w:type="gramEnd"/>
        <w:r w:rsidR="001B5BE5">
          <w:t xml:space="preserve"> by tweaking the settings in the program. For example, the default </w:t>
        </w:r>
        <w:proofErr w:type="gramStart"/>
        <w:r w:rsidR="001B5BE5">
          <w:t>settings</w:t>
        </w:r>
      </w:ins>
      <w:ins w:id="358" w:author="Abraham Molina" w:date="2024-06-07T10:39:00Z" w16du:dateUtc="2024-06-07T15:39:00Z">
        <w:r w:rsidR="001B5BE5">
          <w:t>(</w:t>
        </w:r>
        <w:proofErr w:type="spellStart"/>
        <w:proofErr w:type="gramEnd"/>
        <w:r w:rsidR="001B5BE5">
          <w:t>test_size</w:t>
        </w:r>
        <w:proofErr w:type="spellEnd"/>
        <w:r w:rsidR="001B5BE5">
          <w:t xml:space="preserve"> of 0.2 and </w:t>
        </w:r>
        <w:proofErr w:type="spellStart"/>
        <w:r w:rsidR="001B5BE5">
          <w:t>random_state</w:t>
        </w:r>
        <w:proofErr w:type="spellEnd"/>
        <w:r w:rsidR="001B5BE5">
          <w:t xml:space="preserve"> of 42)</w:t>
        </w:r>
      </w:ins>
      <w:ins w:id="359" w:author="Abraham Molina" w:date="2024-06-07T10:38:00Z" w16du:dateUtc="2024-06-07T15:38:00Z">
        <w:r w:rsidR="001B5BE5">
          <w:t xml:space="preserve"> average between 0.70 </w:t>
        </w:r>
      </w:ins>
      <w:ins w:id="360" w:author="Abraham Molina" w:date="2024-06-10T13:12:00Z" w16du:dateUtc="2024-06-10T18:12:00Z">
        <w:r w:rsidR="0073595D">
          <w:t xml:space="preserve">~ </w:t>
        </w:r>
      </w:ins>
      <w:ins w:id="361" w:author="Abraham Molina" w:date="2024-06-07T10:38:00Z" w16du:dateUtc="2024-06-07T15:38:00Z">
        <w:r w:rsidR="001B5BE5">
          <w:t>0.</w:t>
        </w:r>
      </w:ins>
      <w:ins w:id="362" w:author="Abraham Molina" w:date="2024-06-10T13:12:00Z" w16du:dateUtc="2024-06-10T18:12:00Z">
        <w:r w:rsidR="0073595D">
          <w:t>89</w:t>
        </w:r>
      </w:ins>
      <w:ins w:id="363" w:author="Abraham Molina" w:date="2024-06-07T10:40:00Z" w16du:dateUtc="2024-06-07T15:40:00Z">
        <w:r w:rsidR="001B5BE5">
          <w:t xml:space="preserve"> accuracy </w:t>
        </w:r>
        <w:r w:rsidR="001B5BE5">
          <w:lastRenderedPageBreak/>
          <w:t>score</w:t>
        </w:r>
      </w:ins>
      <w:ins w:id="364" w:author="Abraham Molina" w:date="2024-06-10T13:12:00Z" w16du:dateUtc="2024-06-10T18:12:00Z">
        <w:r w:rsidR="0073595D">
          <w:t xml:space="preserve"> depending on the player chosen</w:t>
        </w:r>
      </w:ins>
      <w:ins w:id="365" w:author="Abraham Molina" w:date="2024-06-10T13:14:00Z" w16du:dateUtc="2024-06-10T18:14:00Z">
        <w:r w:rsidR="00DD7BFD">
          <w:t xml:space="preserve"> (SEE SCREENSHOT BELOW)</w:t>
        </w:r>
      </w:ins>
      <w:ins w:id="366" w:author="Abraham Molina" w:date="2024-06-07T10:38:00Z" w16du:dateUtc="2024-06-07T15:38:00Z">
        <w:r w:rsidR="001B5BE5">
          <w:t>. My personal preference setti</w:t>
        </w:r>
      </w:ins>
      <w:ins w:id="367" w:author="Abraham Molina" w:date="2024-06-07T10:39:00Z" w16du:dateUtc="2024-06-07T15:39:00Z">
        <w:r w:rsidR="001B5BE5">
          <w:t>ngs (</w:t>
        </w:r>
        <w:proofErr w:type="spellStart"/>
        <w:r w:rsidR="001B5BE5">
          <w:t>test_size</w:t>
        </w:r>
        <w:proofErr w:type="spellEnd"/>
        <w:r w:rsidR="001B5BE5">
          <w:t xml:space="preserve"> of 0.</w:t>
        </w:r>
        <w:r w:rsidR="001B5BE5">
          <w:t>3</w:t>
        </w:r>
        <w:r w:rsidR="001B5BE5">
          <w:t xml:space="preserve"> and </w:t>
        </w:r>
        <w:proofErr w:type="spellStart"/>
        <w:r w:rsidR="001B5BE5">
          <w:t>random_state</w:t>
        </w:r>
        <w:proofErr w:type="spellEnd"/>
        <w:r w:rsidR="001B5BE5">
          <w:t xml:space="preserve"> of </w:t>
        </w:r>
        <w:r w:rsidR="001B5BE5">
          <w:t xml:space="preserve">3) average around </w:t>
        </w:r>
      </w:ins>
      <w:ins w:id="368" w:author="Abraham Molina" w:date="2024-06-07T10:40:00Z" w16du:dateUtc="2024-06-07T15:40:00Z">
        <w:r w:rsidR="001B5BE5">
          <w:t>0.</w:t>
        </w:r>
      </w:ins>
      <w:ins w:id="369" w:author="Abraham Molina" w:date="2024-06-10T13:12:00Z" w16du:dateUtc="2024-06-10T18:12:00Z">
        <w:r w:rsidR="0073595D">
          <w:t>90</w:t>
        </w:r>
      </w:ins>
      <w:ins w:id="370" w:author="Abraham Molina" w:date="2024-06-07T10:40:00Z" w16du:dateUtc="2024-06-07T15:40:00Z">
        <w:r w:rsidR="001B5BE5">
          <w:t xml:space="preserve"> – 0.</w:t>
        </w:r>
      </w:ins>
      <w:ins w:id="371" w:author="Abraham Molina" w:date="2024-06-10T13:12:00Z" w16du:dateUtc="2024-06-10T18:12:00Z">
        <w:r w:rsidR="0073595D">
          <w:t>92</w:t>
        </w:r>
      </w:ins>
      <w:ins w:id="372" w:author="Abraham Molina" w:date="2024-06-07T10:40:00Z" w16du:dateUtc="2024-06-07T15:40:00Z">
        <w:r w:rsidR="001B5BE5">
          <w:t xml:space="preserve"> accuracy scores. This shows that tweaking and </w:t>
        </w:r>
      </w:ins>
      <w:ins w:id="373" w:author="Abraham Molina" w:date="2024-06-10T13:13:00Z" w16du:dateUtc="2024-06-10T18:13:00Z">
        <w:r w:rsidR="0048566C">
          <w:t xml:space="preserve">further </w:t>
        </w:r>
      </w:ins>
      <w:ins w:id="374" w:author="Abraham Molina" w:date="2024-06-07T10:40:00Z" w16du:dateUtc="2024-06-07T15:40:00Z">
        <w:r w:rsidR="001B5BE5">
          <w:t xml:space="preserve">optimization </w:t>
        </w:r>
      </w:ins>
      <w:ins w:id="375" w:author="Abraham Molina" w:date="2024-06-10T13:13:00Z" w16du:dateUtc="2024-06-10T18:13:00Z">
        <w:r w:rsidR="0048566C">
          <w:t xml:space="preserve">of </w:t>
        </w:r>
      </w:ins>
      <w:ins w:id="376" w:author="Abraham Molina" w:date="2024-06-07T10:40:00Z" w16du:dateUtc="2024-06-07T15:40:00Z">
        <w:r w:rsidR="001B5BE5">
          <w:t xml:space="preserve">the model can achieve higher accuracies. </w:t>
        </w:r>
      </w:ins>
    </w:p>
    <w:p w14:paraId="6AE31573" w14:textId="38B20A1C" w:rsidR="001B5BE5" w:rsidRPr="001B5BE5" w:rsidRDefault="00D470A8" w:rsidP="00D470A8">
      <w:pPr>
        <w:rPr>
          <w:ins w:id="377" w:author="Abraham Molina" w:date="2024-06-07T10:41:00Z" w16du:dateUtc="2024-06-07T15:41:00Z"/>
          <w:rFonts w:asciiTheme="majorHAnsi" w:hAnsiTheme="majorHAnsi"/>
          <w:rPrChange w:id="378" w:author="Abraham Molina" w:date="2024-06-07T10:41:00Z" w16du:dateUtc="2024-06-07T15:41:00Z">
            <w:rPr>
              <w:ins w:id="379" w:author="Abraham Molina" w:date="2024-06-07T10:41:00Z" w16du:dateUtc="2024-06-07T15:41:00Z"/>
            </w:rPr>
          </w:rPrChange>
        </w:rPr>
      </w:pPr>
      <w:r w:rsidRPr="001B5BE5">
        <w:rPr>
          <w:rFonts w:asciiTheme="majorHAnsi" w:hAnsiTheme="majorHAnsi"/>
          <w:b/>
          <w:bCs/>
          <w:sz w:val="28"/>
          <w:szCs w:val="28"/>
          <w:rPrChange w:id="380" w:author="Abraham Molina" w:date="2024-06-07T10:41:00Z" w16du:dateUtc="2024-06-07T15:41:00Z">
            <w:rPr>
              <w:b/>
              <w:bCs/>
            </w:rPr>
          </w:rPrChange>
        </w:rPr>
        <w:t>Screenshots</w:t>
      </w:r>
      <w:ins w:id="381" w:author="Abraham Molina" w:date="2024-06-07T10:41:00Z" w16du:dateUtc="2024-06-07T15:41:00Z">
        <w:r w:rsidR="001B5BE5">
          <w:rPr>
            <w:rFonts w:asciiTheme="majorHAnsi" w:hAnsiTheme="majorHAnsi"/>
            <w:b/>
            <w:bCs/>
            <w:sz w:val="28"/>
            <w:szCs w:val="28"/>
          </w:rPr>
          <w:t xml:space="preserve"> - </w:t>
        </w:r>
      </w:ins>
      <w:del w:id="382" w:author="Abraham Molina" w:date="2024-06-07T10:41:00Z" w16du:dateUtc="2024-06-07T15:41:00Z">
        <w:r w:rsidRPr="001B5BE5" w:rsidDel="001B5BE5">
          <w:rPr>
            <w:rFonts w:asciiTheme="majorHAnsi" w:hAnsiTheme="majorHAnsi"/>
            <w:b/>
            <w:bCs/>
            <w:rPrChange w:id="383" w:author="Abraham Molina" w:date="2024-06-07T10:41:00Z" w16du:dateUtc="2024-06-07T15:41:00Z">
              <w:rPr>
                <w:b/>
                <w:bCs/>
              </w:rPr>
            </w:rPrChange>
          </w:rPr>
          <w:delText>:</w:delText>
        </w:r>
        <w:r w:rsidRPr="001B5BE5" w:rsidDel="001B5BE5">
          <w:rPr>
            <w:rFonts w:asciiTheme="majorHAnsi" w:hAnsiTheme="majorHAnsi"/>
            <w:rPrChange w:id="384" w:author="Abraham Molina" w:date="2024-06-07T10:41:00Z" w16du:dateUtc="2024-06-07T15:41:00Z">
              <w:rPr/>
            </w:rPrChange>
          </w:rPr>
          <w:delText xml:space="preserve"> </w:delText>
        </w:r>
      </w:del>
    </w:p>
    <w:p w14:paraId="14F5DAF2" w14:textId="780F47A1" w:rsidR="001B5BE5" w:rsidRPr="001B5BE5" w:rsidRDefault="001B5BE5" w:rsidP="00D470A8">
      <w:pPr>
        <w:rPr>
          <w:ins w:id="385" w:author="Abraham Molina" w:date="2024-06-07T10:41:00Z" w16du:dateUtc="2024-06-07T15:41:00Z"/>
          <w:b/>
          <w:bCs/>
          <w:rPrChange w:id="386" w:author="Abraham Molina" w:date="2024-06-07T10:41:00Z" w16du:dateUtc="2024-06-07T15:41:00Z">
            <w:rPr>
              <w:ins w:id="387" w:author="Abraham Molina" w:date="2024-06-07T10:41:00Z" w16du:dateUtc="2024-06-07T15:41:00Z"/>
            </w:rPr>
          </w:rPrChange>
        </w:rPr>
      </w:pPr>
      <w:ins w:id="388" w:author="Abraham Molina" w:date="2024-06-07T10:41:00Z" w16du:dateUtc="2024-06-07T15:41:00Z">
        <w:r w:rsidRPr="001B5BE5">
          <w:rPr>
            <w:b/>
            <w:bCs/>
            <w:rPrChange w:id="389" w:author="Abraham Molina" w:date="2024-06-07T10:41:00Z" w16du:dateUtc="2024-06-07T15:41:00Z">
              <w:rPr/>
            </w:rPrChange>
          </w:rPr>
          <w:t>Visualizations:</w:t>
        </w:r>
      </w:ins>
    </w:p>
    <w:p w14:paraId="78D7B8A9" w14:textId="77777777" w:rsidR="001B5BE5" w:rsidRDefault="001B5BE5" w:rsidP="00D470A8">
      <w:pPr>
        <w:rPr>
          <w:ins w:id="390" w:author="Abraham Molina" w:date="2024-06-07T10:43:00Z" w16du:dateUtc="2024-06-07T15:43:00Z"/>
        </w:rPr>
      </w:pPr>
      <w:ins w:id="391" w:author="Abraham Molina" w:date="2024-06-07T10:40:00Z" w16du:dateUtc="2024-06-07T15:40:00Z">
        <w:r>
          <w:t>Screenshots</w:t>
        </w:r>
      </w:ins>
      <w:del w:id="392" w:author="Abraham Molina" w:date="2024-06-07T10:40:00Z" w16du:dateUtc="2024-06-07T15:40:00Z">
        <w:r w:rsidR="00D470A8" w:rsidRPr="00D470A8" w:rsidDel="001B5BE5">
          <w:delText>Include screenshots</w:delText>
        </w:r>
      </w:del>
      <w:r w:rsidR="00D470A8" w:rsidRPr="00D470A8">
        <w:t xml:space="preserve"> of the visualizations</w:t>
      </w:r>
      <w:ins w:id="393" w:author="Abraham Molina" w:date="2024-06-07T10:41:00Z" w16du:dateUtc="2024-06-07T15:41:00Z">
        <w:r>
          <w:t xml:space="preserve"> can </w:t>
        </w:r>
        <w:proofErr w:type="gramStart"/>
        <w:r>
          <w:t>be viewed</w:t>
        </w:r>
        <w:proofErr w:type="gramEnd"/>
        <w:r>
          <w:t xml:space="preserve"> in earlier sections</w:t>
        </w:r>
      </w:ins>
    </w:p>
    <w:p w14:paraId="56A6C507" w14:textId="459056EA" w:rsidR="001B5BE5" w:rsidRDefault="00D470A8" w:rsidP="00D470A8">
      <w:pPr>
        <w:rPr>
          <w:ins w:id="394" w:author="Abraham Molina" w:date="2024-06-07T10:43:00Z" w16du:dateUtc="2024-06-07T15:43:00Z"/>
          <w:b/>
          <w:bCs/>
        </w:rPr>
      </w:pPr>
      <w:del w:id="395" w:author="Abraham Molina" w:date="2024-06-07T10:43:00Z" w16du:dateUtc="2024-06-07T15:43:00Z">
        <w:r w:rsidRPr="001B5BE5" w:rsidDel="001B5BE5">
          <w:rPr>
            <w:b/>
            <w:bCs/>
            <w:rPrChange w:id="396" w:author="Abraham Molina" w:date="2024-06-07T10:43:00Z" w16du:dateUtc="2024-06-07T15:43:00Z">
              <w:rPr/>
            </w:rPrChange>
          </w:rPr>
          <w:delText>, m</w:delText>
        </w:r>
      </w:del>
      <w:ins w:id="397" w:author="Abraham Molina" w:date="2024-06-07T10:43:00Z" w16du:dateUtc="2024-06-07T15:43:00Z">
        <w:r w:rsidR="001B5BE5">
          <w:rPr>
            <w:b/>
            <w:bCs/>
          </w:rPr>
          <w:t>M</w:t>
        </w:r>
      </w:ins>
      <w:r w:rsidRPr="001B5BE5">
        <w:rPr>
          <w:b/>
          <w:bCs/>
          <w:rPrChange w:id="398" w:author="Abraham Molina" w:date="2024-06-07T10:43:00Z" w16du:dateUtc="2024-06-07T15:43:00Z">
            <w:rPr/>
          </w:rPrChange>
        </w:rPr>
        <w:t xml:space="preserve">odel </w:t>
      </w:r>
      <w:del w:id="399" w:author="Abraham Molina" w:date="2024-06-07T10:43:00Z" w16du:dateUtc="2024-06-07T15:43:00Z">
        <w:r w:rsidRPr="001B5BE5" w:rsidDel="001B5BE5">
          <w:rPr>
            <w:b/>
            <w:bCs/>
            <w:rPrChange w:id="400" w:author="Abraham Molina" w:date="2024-06-07T10:43:00Z" w16du:dateUtc="2024-06-07T15:43:00Z">
              <w:rPr/>
            </w:rPrChange>
          </w:rPr>
          <w:delText>e</w:delText>
        </w:r>
      </w:del>
      <w:ins w:id="401" w:author="Abraham Molina" w:date="2024-06-07T10:43:00Z" w16du:dateUtc="2024-06-07T15:43:00Z">
        <w:r w:rsidR="001B5BE5">
          <w:rPr>
            <w:b/>
            <w:bCs/>
          </w:rPr>
          <w:t>E</w:t>
        </w:r>
      </w:ins>
      <w:r w:rsidRPr="001B5BE5">
        <w:rPr>
          <w:b/>
          <w:bCs/>
          <w:rPrChange w:id="402" w:author="Abraham Molina" w:date="2024-06-07T10:43:00Z" w16du:dateUtc="2024-06-07T15:43:00Z">
            <w:rPr/>
          </w:rPrChange>
        </w:rPr>
        <w:t xml:space="preserve">valuation </w:t>
      </w:r>
      <w:del w:id="403" w:author="Abraham Molina" w:date="2024-06-07T10:43:00Z" w16du:dateUtc="2024-06-07T15:43:00Z">
        <w:r w:rsidRPr="001B5BE5" w:rsidDel="001B5BE5">
          <w:rPr>
            <w:b/>
            <w:bCs/>
            <w:rPrChange w:id="404" w:author="Abraham Molina" w:date="2024-06-07T10:43:00Z" w16du:dateUtc="2024-06-07T15:43:00Z">
              <w:rPr/>
            </w:rPrChange>
          </w:rPr>
          <w:delText>m</w:delText>
        </w:r>
      </w:del>
      <w:ins w:id="405" w:author="Abraham Molina" w:date="2024-06-07T10:43:00Z" w16du:dateUtc="2024-06-07T15:43:00Z">
        <w:r w:rsidR="001B5BE5">
          <w:rPr>
            <w:b/>
            <w:bCs/>
          </w:rPr>
          <w:t>M</w:t>
        </w:r>
      </w:ins>
      <w:r w:rsidRPr="001B5BE5">
        <w:rPr>
          <w:b/>
          <w:bCs/>
          <w:rPrChange w:id="406" w:author="Abraham Molina" w:date="2024-06-07T10:43:00Z" w16du:dateUtc="2024-06-07T15:43:00Z">
            <w:rPr/>
          </w:rPrChange>
        </w:rPr>
        <w:t>etrics</w:t>
      </w:r>
      <w:ins w:id="407" w:author="Abraham Molina" w:date="2024-06-07T10:44:00Z" w16du:dateUtc="2024-06-07T15:44:00Z">
        <w:r w:rsidR="001B5BE5">
          <w:rPr>
            <w:b/>
            <w:bCs/>
          </w:rPr>
          <w:t xml:space="preserve"> (default settings)</w:t>
        </w:r>
      </w:ins>
      <w:del w:id="408" w:author="Abraham Molina" w:date="2024-06-07T10:43:00Z" w16du:dateUtc="2024-06-07T15:43:00Z">
        <w:r w:rsidRPr="001B5BE5" w:rsidDel="001B5BE5">
          <w:rPr>
            <w:b/>
            <w:bCs/>
            <w:rPrChange w:id="409" w:author="Abraham Molina" w:date="2024-06-07T10:43:00Z" w16du:dateUtc="2024-06-07T15:43:00Z">
              <w:rPr/>
            </w:rPrChange>
          </w:rPr>
          <w:delText>, and</w:delText>
        </w:r>
      </w:del>
      <w:ins w:id="410" w:author="Abraham Molina" w:date="2024-06-07T10:43:00Z" w16du:dateUtc="2024-06-07T15:43:00Z">
        <w:r w:rsidR="001B5BE5">
          <w:rPr>
            <w:b/>
            <w:bCs/>
          </w:rPr>
          <w:t>:</w:t>
        </w:r>
      </w:ins>
      <w:del w:id="411" w:author="Abraham Molina" w:date="2024-06-07T10:43:00Z" w16du:dateUtc="2024-06-07T15:43:00Z">
        <w:r w:rsidRPr="001B5BE5" w:rsidDel="001B5BE5">
          <w:rPr>
            <w:b/>
            <w:bCs/>
            <w:rPrChange w:id="412" w:author="Abraham Molina" w:date="2024-06-07T10:43:00Z" w16du:dateUtc="2024-06-07T15:43:00Z">
              <w:rPr/>
            </w:rPrChange>
          </w:rPr>
          <w:delText xml:space="preserve"> </w:delText>
        </w:r>
      </w:del>
    </w:p>
    <w:p w14:paraId="0A85B7ED" w14:textId="4C745E46" w:rsidR="001B5BE5" w:rsidRPr="001B5BE5" w:rsidRDefault="001B5BE5" w:rsidP="001B5BE5">
      <w:pPr>
        <w:ind w:left="-360" w:hanging="540"/>
        <w:rPr>
          <w:ins w:id="413" w:author="Abraham Molina" w:date="2024-06-07T10:43:00Z" w16du:dateUtc="2024-06-07T15:43:00Z"/>
          <w:b/>
          <w:bCs/>
          <w:rPrChange w:id="414" w:author="Abraham Molina" w:date="2024-06-07T10:43:00Z" w16du:dateUtc="2024-06-07T15:43:00Z">
            <w:rPr>
              <w:ins w:id="415" w:author="Abraham Molina" w:date="2024-06-07T10:43:00Z" w16du:dateUtc="2024-06-07T15:43:00Z"/>
            </w:rPr>
          </w:rPrChange>
        </w:rPr>
        <w:pPrChange w:id="416" w:author="Abraham Molina" w:date="2024-06-07T10:44:00Z" w16du:dateUtc="2024-06-07T15:44:00Z">
          <w:pPr/>
        </w:pPrChange>
      </w:pPr>
      <w:ins w:id="417" w:author="Abraham Molina" w:date="2024-06-07T10:44:00Z" w16du:dateUtc="2024-06-07T15:44:00Z">
        <w:r w:rsidRPr="001B5BE5">
          <w:rPr>
            <w:b/>
            <w:bCs/>
          </w:rPr>
          <w:drawing>
            <wp:inline distT="0" distB="0" distL="0" distR="0" wp14:anchorId="27518C7B" wp14:editId="0EA19A83">
              <wp:extent cx="7142343" cy="2289975"/>
              <wp:effectExtent l="0" t="0" r="1905" b="0"/>
              <wp:docPr id="6276368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6845" name="Picture 1" descr="A screenshot of a computer&#10;&#10;Description automatically generated"/>
                      <pic:cNvPicPr/>
                    </pic:nvPicPr>
                    <pic:blipFill>
                      <a:blip r:embed="rId23"/>
                      <a:stretch>
                        <a:fillRect/>
                      </a:stretch>
                    </pic:blipFill>
                    <pic:spPr>
                      <a:xfrm>
                        <a:off x="0" y="0"/>
                        <a:ext cx="7157172" cy="2294729"/>
                      </a:xfrm>
                      <a:prstGeom prst="rect">
                        <a:avLst/>
                      </a:prstGeom>
                    </pic:spPr>
                  </pic:pic>
                </a:graphicData>
              </a:graphic>
            </wp:inline>
          </w:drawing>
        </w:r>
      </w:ins>
    </w:p>
    <w:p w14:paraId="161679F2" w14:textId="58D77A31" w:rsidR="00D470A8" w:rsidRDefault="001B5BE5" w:rsidP="00D470A8">
      <w:pPr>
        <w:rPr>
          <w:ins w:id="418" w:author="Abraham Molina" w:date="2024-06-07T10:44:00Z" w16du:dateUtc="2024-06-07T15:44:00Z"/>
          <w:b/>
          <w:bCs/>
        </w:rPr>
      </w:pPr>
      <w:ins w:id="419" w:author="Abraham Molina" w:date="2024-06-07T10:43:00Z" w16du:dateUtc="2024-06-07T15:43:00Z">
        <w:r>
          <w:rPr>
            <w:b/>
            <w:bCs/>
          </w:rPr>
          <w:t>P</w:t>
        </w:r>
      </w:ins>
      <w:del w:id="420" w:author="Abraham Molina" w:date="2024-06-07T10:43:00Z" w16du:dateUtc="2024-06-07T15:43:00Z">
        <w:r w:rsidR="00D470A8" w:rsidRPr="001B5BE5" w:rsidDel="001B5BE5">
          <w:rPr>
            <w:b/>
            <w:bCs/>
            <w:rPrChange w:id="421" w:author="Abraham Molina" w:date="2024-06-07T10:43:00Z" w16du:dateUtc="2024-06-07T15:43:00Z">
              <w:rPr/>
            </w:rPrChange>
          </w:rPr>
          <w:delText>p</w:delText>
        </w:r>
      </w:del>
      <w:r w:rsidR="00D470A8" w:rsidRPr="001B5BE5">
        <w:rPr>
          <w:b/>
          <w:bCs/>
          <w:rPrChange w:id="422" w:author="Abraham Molina" w:date="2024-06-07T10:43:00Z" w16du:dateUtc="2024-06-07T15:43:00Z">
            <w:rPr/>
          </w:rPrChange>
        </w:rPr>
        <w:t xml:space="preserve">rediction </w:t>
      </w:r>
      <w:del w:id="423" w:author="Abraham Molina" w:date="2024-06-07T10:43:00Z" w16du:dateUtc="2024-06-07T15:43:00Z">
        <w:r w:rsidR="00D470A8" w:rsidRPr="001B5BE5" w:rsidDel="001B5BE5">
          <w:rPr>
            <w:b/>
            <w:bCs/>
            <w:rPrChange w:id="424" w:author="Abraham Molina" w:date="2024-06-07T10:43:00Z" w16du:dateUtc="2024-06-07T15:43:00Z">
              <w:rPr/>
            </w:rPrChange>
          </w:rPr>
          <w:delText>r</w:delText>
        </w:r>
      </w:del>
      <w:ins w:id="425" w:author="Abraham Molina" w:date="2024-06-07T10:43:00Z" w16du:dateUtc="2024-06-07T15:43:00Z">
        <w:r>
          <w:rPr>
            <w:b/>
            <w:bCs/>
          </w:rPr>
          <w:t>R</w:t>
        </w:r>
      </w:ins>
      <w:r w:rsidR="00D470A8" w:rsidRPr="001B5BE5">
        <w:rPr>
          <w:b/>
          <w:bCs/>
          <w:rPrChange w:id="426" w:author="Abraham Molina" w:date="2024-06-07T10:43:00Z" w16du:dateUtc="2024-06-07T15:43:00Z">
            <w:rPr/>
          </w:rPrChange>
        </w:rPr>
        <w:t>esults</w:t>
      </w:r>
      <w:ins w:id="427" w:author="Abraham Molina" w:date="2024-06-07T10:44:00Z" w16du:dateUtc="2024-06-07T15:44:00Z">
        <w:r>
          <w:rPr>
            <w:b/>
            <w:bCs/>
          </w:rPr>
          <w:t xml:space="preserve"> (sample prediction data</w:t>
        </w:r>
      </w:ins>
      <w:ins w:id="428" w:author="Abraham Molina" w:date="2024-06-10T13:09:00Z" w16du:dateUtc="2024-06-10T18:09:00Z">
        <w:r w:rsidR="0073595D">
          <w:rPr>
            <w:b/>
            <w:bCs/>
          </w:rPr>
          <w:t>, successfully predicted IND</w:t>
        </w:r>
      </w:ins>
      <w:ins w:id="429" w:author="Abraham Molina" w:date="2024-06-10T13:10:00Z" w16du:dateUtc="2024-06-10T18:10:00Z">
        <w:r w:rsidR="0073595D">
          <w:rPr>
            <w:b/>
            <w:bCs/>
          </w:rPr>
          <w:t>@BOS on 5/23</w:t>
        </w:r>
      </w:ins>
      <w:ins w:id="430" w:author="Abraham Molina" w:date="2024-06-07T10:44:00Z" w16du:dateUtc="2024-06-07T15:44:00Z">
        <w:r>
          <w:rPr>
            <w:b/>
            <w:bCs/>
          </w:rPr>
          <w:t>):</w:t>
        </w:r>
      </w:ins>
      <w:del w:id="431" w:author="Abraham Molina" w:date="2024-06-07T10:43:00Z" w16du:dateUtc="2024-06-07T15:43:00Z">
        <w:r w:rsidR="00D470A8" w:rsidRPr="001B5BE5" w:rsidDel="001B5BE5">
          <w:rPr>
            <w:b/>
            <w:bCs/>
            <w:rPrChange w:id="432" w:author="Abraham Molina" w:date="2024-06-07T10:43:00Z" w16du:dateUtc="2024-06-07T15:43:00Z">
              <w:rPr/>
            </w:rPrChange>
          </w:rPr>
          <w:delText>.</w:delText>
        </w:r>
      </w:del>
    </w:p>
    <w:p w14:paraId="5200AAA7" w14:textId="7CCE8B48" w:rsidR="001B5BE5" w:rsidRPr="001B5BE5" w:rsidRDefault="0009188D" w:rsidP="001B5BE5">
      <w:pPr>
        <w:ind w:hanging="1080"/>
        <w:rPr>
          <w:ins w:id="433" w:author="Abraham Molina" w:date="2024-06-07T10:43:00Z" w16du:dateUtc="2024-06-07T15:43:00Z"/>
          <w:b/>
          <w:bCs/>
          <w:rPrChange w:id="434" w:author="Abraham Molina" w:date="2024-06-07T10:43:00Z" w16du:dateUtc="2024-06-07T15:43:00Z">
            <w:rPr>
              <w:ins w:id="435" w:author="Abraham Molina" w:date="2024-06-07T10:43:00Z" w16du:dateUtc="2024-06-07T15:43:00Z"/>
            </w:rPr>
          </w:rPrChange>
        </w:rPr>
        <w:pPrChange w:id="436" w:author="Abraham Molina" w:date="2024-06-07T10:45:00Z" w16du:dateUtc="2024-06-07T15:45:00Z">
          <w:pPr/>
        </w:pPrChange>
      </w:pPr>
      <w:ins w:id="437" w:author="Abraham Molina" w:date="2024-06-10T13:09:00Z" w16du:dateUtc="2024-06-10T18:09:00Z">
        <w:r w:rsidRPr="0009188D">
          <w:rPr>
            <w:b/>
            <w:bCs/>
          </w:rPr>
          <w:drawing>
            <wp:inline distT="0" distB="0" distL="0" distR="0" wp14:anchorId="1AC24C49" wp14:editId="34B39955">
              <wp:extent cx="7261341" cy="993719"/>
              <wp:effectExtent l="0" t="0" r="0" b="0"/>
              <wp:docPr id="18620774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77400" name="Picture 1" descr="A black screen with white text&#10;&#10;Description automatically generated"/>
                      <pic:cNvPicPr/>
                    </pic:nvPicPr>
                    <pic:blipFill>
                      <a:blip r:embed="rId24"/>
                      <a:stretch>
                        <a:fillRect/>
                      </a:stretch>
                    </pic:blipFill>
                    <pic:spPr>
                      <a:xfrm>
                        <a:off x="0" y="0"/>
                        <a:ext cx="7330771" cy="1003221"/>
                      </a:xfrm>
                      <a:prstGeom prst="rect">
                        <a:avLst/>
                      </a:prstGeom>
                    </pic:spPr>
                  </pic:pic>
                </a:graphicData>
              </a:graphic>
            </wp:inline>
          </w:drawing>
        </w:r>
      </w:ins>
    </w:p>
    <w:p w14:paraId="5C9B8202" w14:textId="77777777" w:rsidR="001B5BE5" w:rsidRDefault="001B5BE5" w:rsidP="00D470A8">
      <w:pPr>
        <w:rPr>
          <w:ins w:id="438" w:author="Abraham Molina" w:date="2024-06-07T10:43:00Z" w16du:dateUtc="2024-06-07T15:43:00Z"/>
        </w:rPr>
      </w:pPr>
    </w:p>
    <w:p w14:paraId="2B365448" w14:textId="77777777" w:rsidR="001B5BE5" w:rsidRPr="00D470A8" w:rsidRDefault="001B5BE5" w:rsidP="00D470A8"/>
    <w:p w14:paraId="7750E6FE" w14:textId="77777777" w:rsidR="00D470A8" w:rsidRPr="00D470A8" w:rsidRDefault="00D470A8" w:rsidP="00D470A8">
      <w:pPr>
        <w:rPr>
          <w:b/>
          <w:bCs/>
        </w:rPr>
      </w:pPr>
      <w:r w:rsidRPr="00D470A8">
        <w:rPr>
          <w:b/>
          <w:bCs/>
        </w:rPr>
        <w:t>Source Code and Executable Files</w:t>
      </w:r>
    </w:p>
    <w:p w14:paraId="75BA934F" w14:textId="40318680" w:rsidR="00D470A8" w:rsidRPr="00D470A8" w:rsidRDefault="00D470A8" w:rsidP="00D470A8">
      <w:del w:id="439" w:author="Abraham Molina" w:date="2024-06-10T13:08:00Z" w16du:dateUtc="2024-06-10T18:08:00Z">
        <w:r w:rsidRPr="00D470A8" w:rsidDel="00604E0F">
          <w:delText>Ensure all source code and executable files are properly organized and documented. Provide clear instructions for running the scripts.</w:delText>
        </w:r>
      </w:del>
      <w:ins w:id="440" w:author="Abraham Molina" w:date="2024-06-10T13:08:00Z" w16du:dateUtc="2024-06-10T18:08:00Z">
        <w:r w:rsidR="00604E0F">
          <w:t>See attached zip file for source code/files</w:t>
        </w:r>
      </w:ins>
    </w:p>
    <w:p w14:paraId="11B2336A" w14:textId="77777777" w:rsidR="00D470A8" w:rsidRPr="00D470A8" w:rsidRDefault="00D470A8" w:rsidP="00D470A8">
      <w:pPr>
        <w:rPr>
          <w:b/>
          <w:bCs/>
        </w:rPr>
      </w:pPr>
      <w:r w:rsidRPr="00D470A8">
        <w:rPr>
          <w:b/>
          <w:bCs/>
        </w:rPr>
        <w:t>Quick-Start Guide</w:t>
      </w:r>
    </w:p>
    <w:p w14:paraId="7C6B2AC4" w14:textId="77777777" w:rsidR="00D470A8" w:rsidRPr="00D470A8" w:rsidRDefault="00D470A8" w:rsidP="00D470A8">
      <w:r w:rsidRPr="00D470A8">
        <w:rPr>
          <w:b/>
          <w:bCs/>
        </w:rPr>
        <w:t>Installation and Setup:</w:t>
      </w:r>
    </w:p>
    <w:p w14:paraId="3654A96C" w14:textId="68315F45" w:rsidR="00D470A8" w:rsidRDefault="00D470A8" w:rsidP="00D470A8">
      <w:pPr>
        <w:numPr>
          <w:ilvl w:val="0"/>
          <w:numId w:val="28"/>
        </w:numPr>
        <w:rPr>
          <w:ins w:id="441" w:author="Abraham Molina" w:date="2024-06-10T12:37:00Z" w16du:dateUtc="2024-06-10T17:37:00Z"/>
        </w:rPr>
      </w:pPr>
      <w:r w:rsidRPr="00D470A8">
        <w:rPr>
          <w:b/>
          <w:bCs/>
        </w:rPr>
        <w:t>Prerequisites:</w:t>
      </w:r>
      <w:r w:rsidRPr="00D470A8">
        <w:t xml:space="preserve"> Ensure Python and necessary libraries </w:t>
      </w:r>
      <w:proofErr w:type="gramStart"/>
      <w:r w:rsidRPr="00D470A8">
        <w:t>are installed</w:t>
      </w:r>
      <w:proofErr w:type="gramEnd"/>
      <w:del w:id="442" w:author="Abraham Molina" w:date="2024-06-10T12:37:00Z" w16du:dateUtc="2024-06-10T17:37:00Z">
        <w:r w:rsidRPr="00D470A8" w:rsidDel="002816D1">
          <w:delText>.</w:delText>
        </w:r>
      </w:del>
    </w:p>
    <w:p w14:paraId="177F2494" w14:textId="7C1B11D4" w:rsidR="002816D1" w:rsidRDefault="002816D1" w:rsidP="002816D1">
      <w:pPr>
        <w:numPr>
          <w:ilvl w:val="1"/>
          <w:numId w:val="28"/>
        </w:numPr>
        <w:rPr>
          <w:ins w:id="443" w:author="Abraham Molina" w:date="2024-06-10T12:38:00Z" w16du:dateUtc="2024-06-10T17:38:00Z"/>
        </w:rPr>
      </w:pPr>
      <w:ins w:id="444" w:author="Abraham Molina" w:date="2024-06-10T12:38:00Z" w16du:dateUtc="2024-06-10T17:38:00Z">
        <w:r>
          <w:t xml:space="preserve">The following external libraries </w:t>
        </w:r>
        <w:proofErr w:type="gramStart"/>
        <w:r>
          <w:t>are required</w:t>
        </w:r>
        <w:proofErr w:type="gramEnd"/>
        <w:r>
          <w:t xml:space="preserve">: </w:t>
        </w:r>
      </w:ins>
    </w:p>
    <w:p w14:paraId="0327E61D" w14:textId="79973A63" w:rsidR="002816D1" w:rsidRDefault="002816D1" w:rsidP="002816D1">
      <w:pPr>
        <w:numPr>
          <w:ilvl w:val="2"/>
          <w:numId w:val="28"/>
        </w:numPr>
        <w:rPr>
          <w:ins w:id="445" w:author="Abraham Molina" w:date="2024-06-10T12:38:00Z" w16du:dateUtc="2024-06-10T17:38:00Z"/>
        </w:rPr>
      </w:pPr>
      <w:ins w:id="446" w:author="Abraham Molina" w:date="2024-06-10T12:38:00Z" w16du:dateUtc="2024-06-10T17:38:00Z">
        <w:r>
          <w:lastRenderedPageBreak/>
          <w:t>scikit-learn</w:t>
        </w:r>
      </w:ins>
    </w:p>
    <w:p w14:paraId="1F3DB22F" w14:textId="05AABC03" w:rsidR="002816D1" w:rsidRDefault="002816D1" w:rsidP="002816D1">
      <w:pPr>
        <w:numPr>
          <w:ilvl w:val="2"/>
          <w:numId w:val="28"/>
        </w:numPr>
        <w:rPr>
          <w:ins w:id="447" w:author="Abraham Molina" w:date="2024-06-10T12:38:00Z" w16du:dateUtc="2024-06-10T17:38:00Z"/>
        </w:rPr>
      </w:pPr>
      <w:proofErr w:type="spellStart"/>
      <w:ins w:id="448" w:author="Abraham Molina" w:date="2024-06-10T12:38:00Z" w16du:dateUtc="2024-06-10T17:38:00Z">
        <w:r>
          <w:t>easygui</w:t>
        </w:r>
        <w:proofErr w:type="spellEnd"/>
      </w:ins>
    </w:p>
    <w:p w14:paraId="176059BA" w14:textId="265592FC" w:rsidR="002816D1" w:rsidRDefault="002816D1" w:rsidP="002816D1">
      <w:pPr>
        <w:numPr>
          <w:ilvl w:val="2"/>
          <w:numId w:val="28"/>
        </w:numPr>
        <w:rPr>
          <w:ins w:id="449" w:author="Abraham Molina" w:date="2024-06-10T12:38:00Z" w16du:dateUtc="2024-06-10T17:38:00Z"/>
        </w:rPr>
      </w:pPr>
      <w:ins w:id="450" w:author="Abraham Molina" w:date="2024-06-10T12:38:00Z" w16du:dateUtc="2024-06-10T17:38:00Z">
        <w:r>
          <w:t>pandas</w:t>
        </w:r>
      </w:ins>
    </w:p>
    <w:p w14:paraId="6F552AFF" w14:textId="3BCBCC67" w:rsidR="002816D1" w:rsidRDefault="002816D1" w:rsidP="002816D1">
      <w:pPr>
        <w:numPr>
          <w:ilvl w:val="2"/>
          <w:numId w:val="28"/>
        </w:numPr>
        <w:rPr>
          <w:ins w:id="451" w:author="Abraham Molina" w:date="2024-06-10T13:15:00Z" w16du:dateUtc="2024-06-10T18:15:00Z"/>
        </w:rPr>
      </w:pPr>
      <w:ins w:id="452" w:author="Abraham Molina" w:date="2024-06-10T12:38:00Z" w16du:dateUtc="2024-06-10T17:38:00Z">
        <w:r>
          <w:t>matplotlib</w:t>
        </w:r>
      </w:ins>
    </w:p>
    <w:p w14:paraId="54FC5F7D" w14:textId="513F61AC" w:rsidR="00DD7BFD" w:rsidRPr="00D470A8" w:rsidRDefault="00DD7BFD" w:rsidP="00DD7BFD">
      <w:pPr>
        <w:numPr>
          <w:ilvl w:val="1"/>
          <w:numId w:val="28"/>
        </w:numPr>
        <w:pPrChange w:id="453" w:author="Abraham Molina" w:date="2024-06-10T13:15:00Z" w16du:dateUtc="2024-06-10T18:15:00Z">
          <w:pPr>
            <w:numPr>
              <w:numId w:val="28"/>
            </w:numPr>
            <w:tabs>
              <w:tab w:val="num" w:pos="720"/>
            </w:tabs>
            <w:ind w:left="720" w:hanging="360"/>
          </w:pPr>
        </w:pPrChange>
      </w:pPr>
      <w:ins w:id="454" w:author="Abraham Molina" w:date="2024-06-10T13:15:00Z" w16du:dateUtc="2024-06-10T18:15:00Z">
        <w:r>
          <w:t xml:space="preserve">They can </w:t>
        </w:r>
        <w:proofErr w:type="gramStart"/>
        <w:r>
          <w:t>be installed</w:t>
        </w:r>
        <w:proofErr w:type="gramEnd"/>
        <w:r>
          <w:t xml:space="preserve"> using the command</w:t>
        </w:r>
      </w:ins>
      <w:ins w:id="455" w:author="Abraham Molina" w:date="2024-06-10T13:16:00Z" w16du:dateUtc="2024-06-10T18:16:00Z">
        <w:r w:rsidR="00FD2C90">
          <w:t>:</w:t>
        </w:r>
      </w:ins>
      <w:ins w:id="456" w:author="Abraham Molina" w:date="2024-06-10T13:15:00Z" w16du:dateUtc="2024-06-10T18:15:00Z">
        <w:r>
          <w:t xml:space="preserve"> </w:t>
        </w:r>
        <w:r w:rsidRPr="00FD2C90">
          <w:rPr>
            <w:rFonts w:ascii="Consolas" w:hAnsi="Consolas"/>
            <w:rPrChange w:id="457" w:author="Abraham Molina" w:date="2024-06-10T13:16:00Z" w16du:dateUtc="2024-06-10T18:16:00Z">
              <w:rPr/>
            </w:rPrChange>
          </w:rPr>
          <w:t>pip install &lt;</w:t>
        </w:r>
      </w:ins>
      <w:ins w:id="458" w:author="Abraham Molina" w:date="2024-06-10T13:16:00Z" w16du:dateUtc="2024-06-10T18:16:00Z">
        <w:r w:rsidRPr="00FD2C90">
          <w:rPr>
            <w:rFonts w:ascii="Consolas" w:hAnsi="Consolas"/>
            <w:rPrChange w:id="459" w:author="Abraham Molina" w:date="2024-06-10T13:16:00Z" w16du:dateUtc="2024-06-10T18:16:00Z">
              <w:rPr/>
            </w:rPrChange>
          </w:rPr>
          <w:t>name&gt;</w:t>
        </w:r>
      </w:ins>
    </w:p>
    <w:p w14:paraId="68F476C3" w14:textId="185401AA" w:rsidR="00D470A8" w:rsidRDefault="00D470A8" w:rsidP="00D470A8">
      <w:pPr>
        <w:numPr>
          <w:ilvl w:val="0"/>
          <w:numId w:val="28"/>
        </w:numPr>
        <w:rPr>
          <w:ins w:id="460" w:author="Abraham Molina" w:date="2024-06-10T12:38:00Z" w16du:dateUtc="2024-06-10T17:38:00Z"/>
        </w:rPr>
      </w:pPr>
      <w:r w:rsidRPr="00D470A8">
        <w:rPr>
          <w:b/>
          <w:bCs/>
        </w:rPr>
        <w:t>Download Data:</w:t>
      </w:r>
      <w:r w:rsidRPr="00D470A8">
        <w:t xml:space="preserve"> Obtain the raw datasets</w:t>
      </w:r>
      <w:ins w:id="461" w:author="Abraham Molina" w:date="2024-06-10T12:41:00Z" w16du:dateUtc="2024-06-10T17:41:00Z">
        <w:r w:rsidR="002816D1">
          <w:t xml:space="preserve"> </w:t>
        </w:r>
      </w:ins>
      <w:del w:id="462" w:author="Abraham Molina" w:date="2024-06-10T12:39:00Z" w16du:dateUtc="2024-06-10T17:39:00Z">
        <w:r w:rsidRPr="00D470A8" w:rsidDel="002816D1">
          <w:delText>.</w:delText>
        </w:r>
      </w:del>
    </w:p>
    <w:p w14:paraId="16B4D555" w14:textId="44DB3AD9" w:rsidR="002816D1" w:rsidRDefault="002816D1" w:rsidP="002816D1">
      <w:pPr>
        <w:numPr>
          <w:ilvl w:val="1"/>
          <w:numId w:val="28"/>
        </w:numPr>
        <w:rPr>
          <w:ins w:id="463" w:author="Abraham Molina" w:date="2024-06-10T12:40:00Z" w16du:dateUtc="2024-06-10T17:40:00Z"/>
        </w:rPr>
      </w:pPr>
      <w:ins w:id="464" w:author="Abraham Molina" w:date="2024-06-10T12:40:00Z" w16du:dateUtc="2024-06-10T17:40:00Z">
        <w:r>
          <w:fldChar w:fldCharType="begin"/>
        </w:r>
        <w:r>
          <w:instrText>HYPERLINK "https://www.basketball-reference.com/players/h/halibty01/gamelog/2024"</w:instrText>
        </w:r>
        <w:r>
          <w:fldChar w:fldCharType="separate"/>
        </w:r>
        <w:r w:rsidRPr="002816D1">
          <w:rPr>
            <w:rStyle w:val="Hyperlink"/>
          </w:rPr>
          <w:t>Basketballreference.com - Tyrese Haliburton 23/24 Full Season/Playoffs</w:t>
        </w:r>
        <w:r>
          <w:fldChar w:fldCharType="end"/>
        </w:r>
      </w:ins>
    </w:p>
    <w:p w14:paraId="4F0666A2" w14:textId="1358943A" w:rsidR="002816D1" w:rsidRDefault="002816D1" w:rsidP="002816D1">
      <w:pPr>
        <w:numPr>
          <w:ilvl w:val="1"/>
          <w:numId w:val="28"/>
        </w:numPr>
        <w:rPr>
          <w:ins w:id="465" w:author="Abraham Molina" w:date="2024-06-10T12:46:00Z" w16du:dateUtc="2024-06-10T17:46:00Z"/>
        </w:rPr>
      </w:pPr>
      <w:ins w:id="466" w:author="Abraham Molina" w:date="2024-06-10T12:41:00Z" w16du:dateUtc="2024-06-10T17:41:00Z">
        <w:r>
          <w:fldChar w:fldCharType="begin"/>
        </w:r>
        <w:r>
          <w:instrText>HYPERLINK "https://www.bettingpros.com/nba/props/tyrese-haliburton/points/"</w:instrText>
        </w:r>
        <w:r>
          <w:fldChar w:fldCharType="separate"/>
        </w:r>
        <w:r w:rsidRPr="002816D1">
          <w:rPr>
            <w:rStyle w:val="Hyperlink"/>
          </w:rPr>
          <w:t>Bettingpros</w:t>
        </w:r>
        <w:r>
          <w:rPr>
            <w:rStyle w:val="Hyperlink"/>
          </w:rPr>
          <w:t>.com</w:t>
        </w:r>
        <w:r w:rsidRPr="002816D1">
          <w:rPr>
            <w:rStyle w:val="Hyperlink"/>
          </w:rPr>
          <w:t xml:space="preserve"> - Tyrese Haliburton Historical Lines</w:t>
        </w:r>
        <w:r>
          <w:fldChar w:fldCharType="end"/>
        </w:r>
      </w:ins>
    </w:p>
    <w:p w14:paraId="78F5C839" w14:textId="33BC7DD3" w:rsidR="002816D1" w:rsidRDefault="002816D1" w:rsidP="002816D1">
      <w:pPr>
        <w:numPr>
          <w:ilvl w:val="2"/>
          <w:numId w:val="28"/>
        </w:numPr>
        <w:rPr>
          <w:ins w:id="467" w:author="Abraham Molina" w:date="2024-06-10T12:47:00Z" w16du:dateUtc="2024-06-10T17:47:00Z"/>
        </w:rPr>
      </w:pPr>
      <w:ins w:id="468" w:author="Abraham Molina" w:date="2024-06-10T12:47:00Z" w16du:dateUtc="2024-06-10T17:47:00Z">
        <w:r>
          <w:t xml:space="preserve">This one must </w:t>
        </w:r>
        <w:proofErr w:type="gramStart"/>
        <w:r>
          <w:t>be scraped</w:t>
        </w:r>
        <w:proofErr w:type="gramEnd"/>
        <w:r>
          <w:t xml:space="preserve"> utilizing the table capture extension (referenced in sources).</w:t>
        </w:r>
      </w:ins>
    </w:p>
    <w:p w14:paraId="7A3BEF6C" w14:textId="3A3E78CC" w:rsidR="002816D1" w:rsidRDefault="002816D1" w:rsidP="002816D1">
      <w:pPr>
        <w:numPr>
          <w:ilvl w:val="2"/>
          <w:numId w:val="28"/>
        </w:numPr>
        <w:rPr>
          <w:ins w:id="469" w:author="Abraham Molina" w:date="2024-06-10T12:42:00Z" w16du:dateUtc="2024-06-10T17:42:00Z"/>
        </w:rPr>
        <w:pPrChange w:id="470" w:author="Abraham Molina" w:date="2024-06-10T12:47:00Z" w16du:dateUtc="2024-06-10T17:47:00Z">
          <w:pPr>
            <w:numPr>
              <w:ilvl w:val="1"/>
              <w:numId w:val="28"/>
            </w:numPr>
            <w:tabs>
              <w:tab w:val="num" w:pos="1440"/>
            </w:tabs>
            <w:ind w:left="1440" w:hanging="360"/>
          </w:pPr>
        </w:pPrChange>
      </w:pPr>
      <w:ins w:id="471" w:author="Abraham Molina" w:date="2024-06-10T12:48:00Z" w16du:dateUtc="2024-06-10T17:48:00Z">
        <w:r>
          <w:rPr>
            <w:b/>
            <w:bCs/>
          </w:rPr>
          <w:t xml:space="preserve">To Scrape: </w:t>
        </w:r>
        <w:r>
          <w:t>Extensions &gt; Tables &gt; Choose the largest table, mine was 8</w:t>
        </w:r>
      </w:ins>
      <w:ins w:id="472" w:author="Abraham Molina" w:date="2024-06-10T12:49:00Z" w16du:dateUtc="2024-06-10T17:49:00Z">
        <w:r>
          <w:t xml:space="preserve">5 x 15 </w:t>
        </w:r>
        <w:proofErr w:type="gramStart"/>
        <w:r>
          <w:t xml:space="preserve">table, </w:t>
        </w:r>
      </w:ins>
      <w:ins w:id="473" w:author="Abraham Molina" w:date="2024-06-10T12:48:00Z" w16du:dateUtc="2024-06-10T17:48:00Z">
        <w:r>
          <w:t xml:space="preserve"> </w:t>
        </w:r>
      </w:ins>
      <w:ins w:id="474" w:author="Abraham Molina" w:date="2024-06-10T12:49:00Z" w16du:dateUtc="2024-06-10T17:49:00Z">
        <w:r w:rsidR="00A35873">
          <w:t>press</w:t>
        </w:r>
        <w:proofErr w:type="gramEnd"/>
        <w:r w:rsidR="00A35873">
          <w:t xml:space="preserve"> blue sheet with green plus icon to copy data and paste in </w:t>
        </w:r>
        <w:proofErr w:type="spellStart"/>
        <w:r w:rsidR="00A35873">
          <w:t>topleftmost</w:t>
        </w:r>
        <w:proofErr w:type="spellEnd"/>
        <w:r w:rsidR="00A35873">
          <w:t xml:space="preserve"> cell in excel. </w:t>
        </w:r>
      </w:ins>
      <w:ins w:id="475" w:author="Abraham Molina" w:date="2024-06-10T12:51:00Z" w16du:dateUtc="2024-06-10T17:51:00Z">
        <w:r w:rsidR="00A35873">
          <w:t>Save for now.</w:t>
        </w:r>
      </w:ins>
    </w:p>
    <w:p w14:paraId="036AC24C" w14:textId="4B8C85B0" w:rsidR="002816D1" w:rsidRPr="002816D1" w:rsidRDefault="002816D1" w:rsidP="002816D1">
      <w:pPr>
        <w:numPr>
          <w:ilvl w:val="0"/>
          <w:numId w:val="28"/>
        </w:numPr>
        <w:rPr>
          <w:ins w:id="476" w:author="Abraham Molina" w:date="2024-06-10T12:42:00Z" w16du:dateUtc="2024-06-10T17:42:00Z"/>
          <w:b/>
          <w:bCs/>
          <w:rPrChange w:id="477" w:author="Abraham Molina" w:date="2024-06-10T12:42:00Z" w16du:dateUtc="2024-06-10T17:42:00Z">
            <w:rPr>
              <w:ins w:id="478" w:author="Abraham Molina" w:date="2024-06-10T12:42:00Z" w16du:dateUtc="2024-06-10T17:42:00Z"/>
            </w:rPr>
          </w:rPrChange>
        </w:rPr>
      </w:pPr>
      <w:ins w:id="479" w:author="Abraham Molina" w:date="2024-06-10T12:42:00Z" w16du:dateUtc="2024-06-10T17:42:00Z">
        <w:r w:rsidRPr="002816D1">
          <w:rPr>
            <w:b/>
            <w:bCs/>
            <w:rPrChange w:id="480" w:author="Abraham Molina" w:date="2024-06-10T12:42:00Z" w16du:dateUtc="2024-06-10T17:42:00Z">
              <w:rPr/>
            </w:rPrChange>
          </w:rPr>
          <w:t>Clean Data</w:t>
        </w:r>
        <w:r>
          <w:rPr>
            <w:b/>
            <w:bCs/>
          </w:rPr>
          <w:t xml:space="preserve">: </w:t>
        </w:r>
        <w:r>
          <w:t xml:space="preserve">The following cleaning actions must </w:t>
        </w:r>
        <w:proofErr w:type="gramStart"/>
        <w:r>
          <w:t xml:space="preserve">be </w:t>
        </w:r>
        <w:proofErr w:type="spellStart"/>
        <w:r>
          <w:t>preformed</w:t>
        </w:r>
      </w:ins>
      <w:proofErr w:type="spellEnd"/>
      <w:proofErr w:type="gramEnd"/>
      <w:ins w:id="481" w:author="Abraham Molina" w:date="2024-06-10T12:43:00Z" w16du:dateUtc="2024-06-10T17:43:00Z">
        <w:r>
          <w:t xml:space="preserve"> </w:t>
        </w:r>
      </w:ins>
      <w:ins w:id="482" w:author="Abraham Molina" w:date="2024-06-10T12:44:00Z" w16du:dateUtc="2024-06-10T17:44:00Z">
        <w:r w:rsidRPr="002816D1">
          <w:rPr>
            <w:b/>
            <w:bCs/>
            <w:u w:val="single"/>
            <w:rPrChange w:id="483" w:author="Abraham Molina" w:date="2024-06-10T12:44:00Z" w16du:dateUtc="2024-06-10T17:44:00Z">
              <w:rPr/>
            </w:rPrChange>
          </w:rPr>
          <w:t>IN ORDER</w:t>
        </w:r>
      </w:ins>
    </w:p>
    <w:p w14:paraId="2B14F982" w14:textId="37B6CAEE" w:rsidR="002816D1" w:rsidRPr="00736737" w:rsidRDefault="002816D1" w:rsidP="002816D1">
      <w:pPr>
        <w:numPr>
          <w:ilvl w:val="1"/>
          <w:numId w:val="28"/>
        </w:numPr>
        <w:rPr>
          <w:ins w:id="484" w:author="Abraham Molina" w:date="2024-06-10T12:43:00Z" w16du:dateUtc="2024-06-10T17:43:00Z"/>
          <w:b/>
          <w:bCs/>
        </w:rPr>
      </w:pPr>
      <w:ins w:id="485" w:author="Abraham Molina" w:date="2024-06-10T12:43:00Z" w16du:dateUtc="2024-06-10T17:43:00Z">
        <w:r>
          <w:t xml:space="preserve">Delete </w:t>
        </w:r>
        <w:r w:rsidRPr="00736737">
          <w:rPr>
            <w:b/>
            <w:bCs/>
            <w:u w:val="single"/>
          </w:rPr>
          <w:t>ALL</w:t>
        </w:r>
        <w:r>
          <w:rPr>
            <w:b/>
            <w:bCs/>
            <w:u w:val="single"/>
          </w:rPr>
          <w:t xml:space="preserve"> </w:t>
        </w:r>
        <w:r>
          <w:t>rows with DNP/DND/Missing data fields. This step is the most crucial</w:t>
        </w:r>
      </w:ins>
      <w:ins w:id="486" w:author="Abraham Molina" w:date="2024-06-10T12:44:00Z" w16du:dateUtc="2024-06-10T17:44:00Z">
        <w:r>
          <w:t xml:space="preserve"> as </w:t>
        </w:r>
        <w:proofErr w:type="spellStart"/>
        <w:r>
          <w:t>NaNs</w:t>
        </w:r>
        <w:proofErr w:type="spellEnd"/>
        <w:r>
          <w:t xml:space="preserve"> must not exist in the dataset. </w:t>
        </w:r>
      </w:ins>
      <w:ins w:id="487" w:author="Abraham Molina" w:date="2024-06-10T12:52:00Z" w16du:dateUtc="2024-06-10T17:52:00Z">
        <w:r w:rsidR="009B370E">
          <w:t xml:space="preserve">You must select the entire </w:t>
        </w:r>
      </w:ins>
      <w:ins w:id="488" w:author="Abraham Molina" w:date="2024-06-10T12:53:00Z" w16du:dateUtc="2024-06-10T17:53:00Z">
        <w:r w:rsidR="009B370E">
          <w:t xml:space="preserve">numbered </w:t>
        </w:r>
      </w:ins>
      <w:ins w:id="489" w:author="Abraham Molina" w:date="2024-06-10T12:52:00Z" w16du:dateUtc="2024-06-10T17:52:00Z">
        <w:r w:rsidR="009B370E">
          <w:t xml:space="preserve">row on the </w:t>
        </w:r>
        <w:proofErr w:type="gramStart"/>
        <w:r w:rsidR="009B370E">
          <w:t>left han</w:t>
        </w:r>
      </w:ins>
      <w:ins w:id="490" w:author="Abraham Molina" w:date="2024-06-10T12:53:00Z" w16du:dateUtc="2024-06-10T17:53:00Z">
        <w:r w:rsidR="009B370E">
          <w:t>d</w:t>
        </w:r>
        <w:proofErr w:type="gramEnd"/>
        <w:r w:rsidR="009B370E">
          <w:t xml:space="preserve"> side on the window, right click, and press delete so that the rows delete and move up properly after deletion.</w:t>
        </w:r>
      </w:ins>
    </w:p>
    <w:p w14:paraId="2A795B3A" w14:textId="25882E24" w:rsidR="002816D1" w:rsidRDefault="002816D1" w:rsidP="002816D1">
      <w:pPr>
        <w:pStyle w:val="ListParagraph"/>
        <w:numPr>
          <w:ilvl w:val="1"/>
          <w:numId w:val="28"/>
        </w:numPr>
        <w:rPr>
          <w:ins w:id="491" w:author="Abraham Molina" w:date="2024-06-10T12:46:00Z" w16du:dateUtc="2024-06-10T17:46:00Z"/>
        </w:rPr>
      </w:pPr>
      <w:ins w:id="492" w:author="Abraham Molina" w:date="2024-06-10T12:45:00Z" w16du:dateUtc="2024-06-10T17:45:00Z">
        <w:r>
          <w:t xml:space="preserve">Ctrl + A to select all &gt; Right Click &gt; Sort &gt; Custom Sort &gt; Ensure ‘My data has headers’ </w:t>
        </w:r>
        <w:proofErr w:type="gramStart"/>
        <w:r>
          <w:t>is checked</w:t>
        </w:r>
        <w:proofErr w:type="gramEnd"/>
        <w:r>
          <w:t xml:space="preserve"> (top right) &gt; Sort by Date</w:t>
        </w:r>
      </w:ins>
      <w:ins w:id="493" w:author="Abraham Molina" w:date="2024-06-10T12:46:00Z" w16du:dateUtc="2024-06-10T17:46:00Z">
        <w:r>
          <w:t>, Sort on Cell Values, Order Newest to Oldest</w:t>
        </w:r>
      </w:ins>
    </w:p>
    <w:p w14:paraId="48606561" w14:textId="77777777" w:rsidR="00A35873" w:rsidRDefault="00A35873" w:rsidP="002816D1">
      <w:pPr>
        <w:pStyle w:val="ListParagraph"/>
        <w:numPr>
          <w:ilvl w:val="1"/>
          <w:numId w:val="28"/>
        </w:numPr>
        <w:rPr>
          <w:ins w:id="494" w:author="Abraham Molina" w:date="2024-06-10T12:52:00Z" w16du:dateUtc="2024-06-10T17:52:00Z"/>
        </w:rPr>
      </w:pPr>
      <w:ins w:id="495" w:author="Abraham Molina" w:date="2024-06-10T12:51:00Z" w16du:dateUtc="2024-06-10T17:51:00Z">
        <w:r>
          <w:t>From the scraped table data,</w:t>
        </w:r>
        <w:r>
          <w:t xml:space="preserve"> select the ‘Prop Line’ column and paste it on the right side of the combined season csv file.</w:t>
        </w:r>
        <w:r>
          <w:t xml:space="preserve"> The last three columns should look like</w:t>
        </w:r>
      </w:ins>
      <w:ins w:id="496" w:author="Abraham Molina" w:date="2024-06-10T12:52:00Z" w16du:dateUtc="2024-06-10T17:52:00Z">
        <w:r>
          <w:t>:</w:t>
        </w:r>
      </w:ins>
    </w:p>
    <w:p w14:paraId="42D133B5" w14:textId="5BD9ED5F" w:rsidR="002816D1" w:rsidRDefault="00A35873" w:rsidP="002816D1">
      <w:pPr>
        <w:pStyle w:val="ListParagraph"/>
        <w:numPr>
          <w:ilvl w:val="1"/>
          <w:numId w:val="28"/>
        </w:numPr>
        <w:rPr>
          <w:ins w:id="497" w:author="Abraham Molina" w:date="2024-06-10T12:52:00Z" w16du:dateUtc="2024-06-10T17:52:00Z"/>
        </w:rPr>
      </w:pPr>
      <w:ins w:id="498" w:author="Abraham Molina" w:date="2024-06-10T12:51:00Z" w16du:dateUtc="2024-06-10T17:51:00Z">
        <w:r>
          <w:t xml:space="preserve"> </w:t>
        </w:r>
        <w:proofErr w:type="spellStart"/>
        <w:proofErr w:type="gramStart"/>
        <w:r>
          <w:t>GmSc</w:t>
        </w:r>
        <w:proofErr w:type="spellEnd"/>
        <w:r>
          <w:t xml:space="preserve"> </w:t>
        </w:r>
      </w:ins>
      <w:ins w:id="499" w:author="Abraham Molina" w:date="2024-06-10T12:52:00Z" w16du:dateUtc="2024-06-10T17:52:00Z">
        <w:r>
          <w:t>,</w:t>
        </w:r>
      </w:ins>
      <w:proofErr w:type="gramEnd"/>
      <w:ins w:id="500" w:author="Abraham Molina" w:date="2024-06-10T12:51:00Z" w16du:dateUtc="2024-06-10T17:51:00Z">
        <w:r>
          <w:t xml:space="preserve"> </w:t>
        </w:r>
      </w:ins>
      <w:ins w:id="501" w:author="Abraham Molina" w:date="2024-06-10T12:52:00Z" w16du:dateUtc="2024-06-10T17:52:00Z">
        <w:r>
          <w:t>+/- , Line</w:t>
        </w:r>
        <w:r w:rsidR="009B370E">
          <w:t xml:space="preserve"> </w:t>
        </w:r>
      </w:ins>
    </w:p>
    <w:p w14:paraId="454BEDC9" w14:textId="20710529" w:rsidR="009B370E" w:rsidRDefault="009B370E" w:rsidP="002816D1">
      <w:pPr>
        <w:pStyle w:val="ListParagraph"/>
        <w:numPr>
          <w:ilvl w:val="1"/>
          <w:numId w:val="28"/>
        </w:numPr>
        <w:rPr>
          <w:ins w:id="502" w:author="Abraham Molina" w:date="2024-06-10T12:54:00Z" w16du:dateUtc="2024-06-10T17:54:00Z"/>
        </w:rPr>
      </w:pPr>
      <w:ins w:id="503" w:author="Abraham Molina" w:date="2024-06-10T12:52:00Z" w16du:dateUtc="2024-06-10T17:52:00Z">
        <w:r>
          <w:t xml:space="preserve">Delete ALL rows where ‘NL’ </w:t>
        </w:r>
        <w:proofErr w:type="gramStart"/>
        <w:r>
          <w:t>is listed</w:t>
        </w:r>
      </w:ins>
      <w:proofErr w:type="gramEnd"/>
      <w:ins w:id="504" w:author="Abraham Molina" w:date="2024-06-10T12:53:00Z" w16du:dateUtc="2024-06-10T17:53:00Z">
        <w:r>
          <w:t xml:space="preserve">. Again, </w:t>
        </w:r>
      </w:ins>
      <w:ins w:id="505" w:author="Abraham Molina" w:date="2024-06-10T12:54:00Z" w16du:dateUtc="2024-06-10T17:54:00Z">
        <w:r>
          <w:t xml:space="preserve">right click and delete whole row. </w:t>
        </w:r>
      </w:ins>
    </w:p>
    <w:p w14:paraId="3FA8E7DF" w14:textId="77777777" w:rsidR="009B370E" w:rsidRDefault="009B370E" w:rsidP="002816D1">
      <w:pPr>
        <w:pStyle w:val="ListParagraph"/>
        <w:numPr>
          <w:ilvl w:val="1"/>
          <w:numId w:val="28"/>
        </w:numPr>
        <w:rPr>
          <w:ins w:id="506" w:author="Abraham Molina" w:date="2024-06-10T12:54:00Z" w16du:dateUtc="2024-06-10T17:54:00Z"/>
        </w:rPr>
      </w:pPr>
      <w:ins w:id="507" w:author="Abraham Molina" w:date="2024-06-10T12:54:00Z" w16du:dateUtc="2024-06-10T17:54:00Z">
        <w:r>
          <w:t>Change column ‘F’ to LOC</w:t>
        </w:r>
      </w:ins>
    </w:p>
    <w:p w14:paraId="42F969E3" w14:textId="77777777" w:rsidR="009B370E" w:rsidRDefault="009B370E" w:rsidP="002816D1">
      <w:pPr>
        <w:pStyle w:val="ListParagraph"/>
        <w:numPr>
          <w:ilvl w:val="1"/>
          <w:numId w:val="28"/>
        </w:numPr>
        <w:rPr>
          <w:ins w:id="508" w:author="Abraham Molina" w:date="2024-06-10T12:54:00Z" w16du:dateUtc="2024-06-10T17:54:00Z"/>
        </w:rPr>
      </w:pPr>
      <w:ins w:id="509" w:author="Abraham Molina" w:date="2024-06-10T12:54:00Z" w16du:dateUtc="2024-06-10T17:54:00Z">
        <w:r>
          <w:t>Change column ‘H’ to W/L</w:t>
        </w:r>
      </w:ins>
    </w:p>
    <w:p w14:paraId="47D47B44" w14:textId="2B308AD9" w:rsidR="009B370E" w:rsidRDefault="009B370E" w:rsidP="002816D1">
      <w:pPr>
        <w:pStyle w:val="ListParagraph"/>
        <w:numPr>
          <w:ilvl w:val="1"/>
          <w:numId w:val="28"/>
        </w:numPr>
        <w:rPr>
          <w:ins w:id="510" w:author="Abraham Molina" w:date="2024-06-10T12:56:00Z" w16du:dateUtc="2024-06-10T17:56:00Z"/>
        </w:rPr>
      </w:pPr>
      <w:ins w:id="511" w:author="Abraham Molina" w:date="2024-06-10T12:54:00Z" w16du:dateUtc="2024-06-10T17:54:00Z">
        <w:r>
          <w:t>Change column</w:t>
        </w:r>
      </w:ins>
      <w:ins w:id="512" w:author="Abraham Molina" w:date="2024-06-10T12:55:00Z" w16du:dateUtc="2024-06-10T17:55:00Z">
        <w:r>
          <w:t xml:space="preserve"> ‘AE’ from Prop Line to just Line</w:t>
        </w:r>
      </w:ins>
    </w:p>
    <w:p w14:paraId="02796218" w14:textId="322648C9" w:rsidR="009B370E" w:rsidRDefault="009B370E" w:rsidP="002816D1">
      <w:pPr>
        <w:pStyle w:val="ListParagraph"/>
        <w:numPr>
          <w:ilvl w:val="1"/>
          <w:numId w:val="28"/>
        </w:numPr>
        <w:rPr>
          <w:ins w:id="513" w:author="Abraham Molina" w:date="2024-06-10T12:56:00Z" w16du:dateUtc="2024-06-10T17:56:00Z"/>
        </w:rPr>
      </w:pPr>
      <w:ins w:id="514" w:author="Abraham Molina" w:date="2024-06-10T12:56:00Z" w16du:dateUtc="2024-06-10T17:56:00Z">
        <w:r>
          <w:t xml:space="preserve">Move csv files into a good folder for safekeeping. For simplicity, there is the ‘data’ folder in the main </w:t>
        </w:r>
      </w:ins>
      <w:ins w:id="515" w:author="Abraham Molina" w:date="2024-06-10T12:57:00Z" w16du:dateUtc="2024-06-10T17:57:00Z">
        <w:r>
          <w:t xml:space="preserve">project directory which works </w:t>
        </w:r>
        <w:proofErr w:type="gramStart"/>
        <w:r>
          <w:t>just fine</w:t>
        </w:r>
        <w:proofErr w:type="gramEnd"/>
        <w:r>
          <w:t>. The program will ask you to select a file.</w:t>
        </w:r>
      </w:ins>
      <w:ins w:id="516" w:author="Abraham Molina" w:date="2024-06-10T13:13:00Z" w16du:dateUtc="2024-06-10T18:13:00Z">
        <w:r w:rsidR="00B158D0">
          <w:t xml:space="preserve"> Once completed, you are now ready to use the program.</w:t>
        </w:r>
      </w:ins>
    </w:p>
    <w:p w14:paraId="7CDED3B5" w14:textId="521D3407" w:rsidR="009B370E" w:rsidRPr="00D470A8" w:rsidDel="009B370E" w:rsidRDefault="009B370E" w:rsidP="009B370E">
      <w:pPr>
        <w:pStyle w:val="ListParagraph"/>
        <w:numPr>
          <w:ilvl w:val="0"/>
          <w:numId w:val="28"/>
        </w:numPr>
        <w:rPr>
          <w:del w:id="517" w:author="Abraham Molina" w:date="2024-06-10T12:56:00Z" w16du:dateUtc="2024-06-10T17:56:00Z"/>
        </w:rPr>
        <w:pPrChange w:id="518" w:author="Abraham Molina" w:date="2024-06-10T12:56:00Z" w16du:dateUtc="2024-06-10T17:56:00Z">
          <w:pPr>
            <w:numPr>
              <w:numId w:val="28"/>
            </w:numPr>
            <w:tabs>
              <w:tab w:val="num" w:pos="720"/>
            </w:tabs>
            <w:ind w:left="720" w:hanging="360"/>
          </w:pPr>
        </w:pPrChange>
      </w:pPr>
    </w:p>
    <w:p w14:paraId="057D1194" w14:textId="02F1B9A6" w:rsidR="00D470A8" w:rsidRPr="00D470A8" w:rsidDel="002816D1" w:rsidRDefault="00D470A8" w:rsidP="00D470A8">
      <w:pPr>
        <w:numPr>
          <w:ilvl w:val="0"/>
          <w:numId w:val="28"/>
        </w:numPr>
        <w:rPr>
          <w:del w:id="519" w:author="Abraham Molina" w:date="2024-06-10T12:41:00Z" w16du:dateUtc="2024-06-10T17:41:00Z"/>
        </w:rPr>
      </w:pPr>
      <w:del w:id="520" w:author="Abraham Molina" w:date="2024-06-10T12:55:00Z" w16du:dateUtc="2024-06-10T17:55:00Z">
        <w:r w:rsidRPr="00D470A8" w:rsidDel="009B370E">
          <w:rPr>
            <w:b/>
            <w:bCs/>
          </w:rPr>
          <w:delText xml:space="preserve">Run </w:delText>
        </w:r>
      </w:del>
      <w:del w:id="521" w:author="Abraham Molina" w:date="2024-06-10T12:41:00Z" w16du:dateUtc="2024-06-10T17:41:00Z">
        <w:r w:rsidRPr="00D470A8" w:rsidDel="002816D1">
          <w:rPr>
            <w:b/>
            <w:bCs/>
          </w:rPr>
          <w:delText>Preprocessing:</w:delText>
        </w:r>
        <w:r w:rsidRPr="00D470A8" w:rsidDel="002816D1">
          <w:delText xml:space="preserve"> Execute preprocessing scripts to clean and transform data.</w:delText>
        </w:r>
      </w:del>
    </w:p>
    <w:p w14:paraId="2A17FC1C" w14:textId="72A92B74" w:rsidR="00D470A8" w:rsidRPr="00D470A8" w:rsidDel="002816D1" w:rsidRDefault="00D470A8" w:rsidP="00D470A8">
      <w:pPr>
        <w:numPr>
          <w:ilvl w:val="0"/>
          <w:numId w:val="28"/>
        </w:numPr>
        <w:rPr>
          <w:del w:id="522" w:author="Abraham Molina" w:date="2024-06-10T12:41:00Z" w16du:dateUtc="2024-06-10T17:41:00Z"/>
        </w:rPr>
      </w:pPr>
      <w:del w:id="523" w:author="Abraham Molina" w:date="2024-06-10T12:41:00Z" w16du:dateUtc="2024-06-10T17:41:00Z">
        <w:r w:rsidRPr="00D470A8" w:rsidDel="002816D1">
          <w:rPr>
            <w:b/>
            <w:bCs/>
          </w:rPr>
          <w:delText>Train Model:</w:delText>
        </w:r>
        <w:r w:rsidRPr="00D470A8" w:rsidDel="002816D1">
          <w:delText xml:space="preserve"> Execute model training script.</w:delText>
        </w:r>
      </w:del>
    </w:p>
    <w:p w14:paraId="78301915" w14:textId="0CBE9C17" w:rsidR="002816D1" w:rsidRPr="00D470A8" w:rsidDel="009B370E" w:rsidRDefault="00D470A8" w:rsidP="009B370E">
      <w:pPr>
        <w:numPr>
          <w:ilvl w:val="0"/>
          <w:numId w:val="28"/>
        </w:numPr>
        <w:rPr>
          <w:del w:id="524" w:author="Abraham Molina" w:date="2024-06-10T12:55:00Z" w16du:dateUtc="2024-06-10T17:55:00Z"/>
        </w:rPr>
      </w:pPr>
      <w:del w:id="525" w:author="Abraham Molina" w:date="2024-06-10T12:41:00Z" w16du:dateUtc="2024-06-10T17:41:00Z">
        <w:r w:rsidRPr="00D470A8" w:rsidDel="002816D1">
          <w:rPr>
            <w:b/>
            <w:bCs/>
          </w:rPr>
          <w:delText>Make Predictions:</w:delText>
        </w:r>
        <w:r w:rsidRPr="00D470A8" w:rsidDel="002816D1">
          <w:delText xml:space="preserve"> Use the provided script to make predictions on new data.</w:delText>
        </w:r>
      </w:del>
    </w:p>
    <w:p w14:paraId="3CED6803" w14:textId="77777777" w:rsidR="00D470A8" w:rsidDel="009B370E" w:rsidRDefault="00D470A8" w:rsidP="009B370E">
      <w:pPr>
        <w:rPr>
          <w:del w:id="526" w:author="Abraham Molina" w:date="2024-06-10T12:58:00Z" w16du:dateUtc="2024-06-10T17:58:00Z"/>
        </w:rPr>
      </w:pPr>
      <w:r w:rsidRPr="00D470A8">
        <w:rPr>
          <w:b/>
          <w:bCs/>
        </w:rPr>
        <w:t>Usage:</w:t>
      </w:r>
    </w:p>
    <w:p w14:paraId="49E096A9" w14:textId="77777777" w:rsidR="009B370E" w:rsidRDefault="009B370E" w:rsidP="00D470A8">
      <w:pPr>
        <w:rPr>
          <w:ins w:id="527" w:author="Abraham Molina" w:date="2024-06-10T12:58:00Z" w16du:dateUtc="2024-06-10T17:58:00Z"/>
        </w:rPr>
      </w:pPr>
    </w:p>
    <w:p w14:paraId="202B4EA7" w14:textId="452DF332" w:rsidR="009B370E" w:rsidRDefault="009B370E" w:rsidP="009B370E">
      <w:pPr>
        <w:pStyle w:val="ListParagraph"/>
        <w:numPr>
          <w:ilvl w:val="0"/>
          <w:numId w:val="32"/>
        </w:numPr>
        <w:rPr>
          <w:ins w:id="528" w:author="Abraham Molina" w:date="2024-06-10T13:00:00Z" w16du:dateUtc="2024-06-10T18:00:00Z"/>
        </w:rPr>
      </w:pPr>
      <w:ins w:id="529" w:author="Abraham Molina" w:date="2024-06-10T12:58:00Z" w16du:dateUtc="2024-06-10T17:58:00Z">
        <w:r w:rsidRPr="00D470A8">
          <w:rPr>
            <w:b/>
            <w:bCs/>
          </w:rPr>
          <w:t xml:space="preserve">Run </w:t>
        </w:r>
        <w:r>
          <w:rPr>
            <w:b/>
            <w:bCs/>
          </w:rPr>
          <w:t>Program</w:t>
        </w:r>
        <w:r>
          <w:t>: execute main.py (or .exe if compiled from source)</w:t>
        </w:r>
      </w:ins>
    </w:p>
    <w:p w14:paraId="173049B9" w14:textId="77777777" w:rsidR="00604E0F" w:rsidRDefault="00604E0F" w:rsidP="00604E0F">
      <w:pPr>
        <w:pStyle w:val="ListParagraph"/>
        <w:rPr>
          <w:ins w:id="530" w:author="Abraham Molina" w:date="2024-06-10T13:00:00Z" w16du:dateUtc="2024-06-10T18:00:00Z"/>
        </w:rPr>
        <w:pPrChange w:id="531" w:author="Abraham Molina" w:date="2024-06-10T13:00:00Z" w16du:dateUtc="2024-06-10T18:00:00Z">
          <w:pPr>
            <w:pStyle w:val="ListParagraph"/>
            <w:numPr>
              <w:numId w:val="32"/>
            </w:numPr>
            <w:tabs>
              <w:tab w:val="num" w:pos="720"/>
            </w:tabs>
            <w:ind w:hanging="360"/>
          </w:pPr>
        </w:pPrChange>
      </w:pPr>
    </w:p>
    <w:p w14:paraId="188983F4" w14:textId="6A3477BE" w:rsidR="00604E0F" w:rsidRDefault="00604E0F" w:rsidP="009B370E">
      <w:pPr>
        <w:pStyle w:val="ListParagraph"/>
        <w:numPr>
          <w:ilvl w:val="0"/>
          <w:numId w:val="32"/>
        </w:numPr>
        <w:rPr>
          <w:ins w:id="532" w:author="Abraham Molina" w:date="2024-06-10T13:00:00Z" w16du:dateUtc="2024-06-10T18:00:00Z"/>
        </w:rPr>
      </w:pPr>
      <w:ins w:id="533" w:author="Abraham Molina" w:date="2024-06-10T13:00:00Z" w16du:dateUtc="2024-06-10T18:00:00Z">
        <w:r>
          <w:rPr>
            <w:b/>
            <w:bCs/>
          </w:rPr>
          <w:t xml:space="preserve">Follow Prompts: </w:t>
        </w:r>
        <w:r>
          <w:t xml:space="preserve">There are </w:t>
        </w:r>
        <w:proofErr w:type="gramStart"/>
        <w:r>
          <w:t>a few</w:t>
        </w:r>
        <w:proofErr w:type="gramEnd"/>
        <w:r>
          <w:t xml:space="preserve"> features </w:t>
        </w:r>
      </w:ins>
      <w:ins w:id="534" w:author="Abraham Molina" w:date="2024-06-10T13:01:00Z" w16du:dateUtc="2024-06-10T18:01:00Z">
        <w:r>
          <w:t>to</w:t>
        </w:r>
      </w:ins>
      <w:ins w:id="535" w:author="Abraham Molina" w:date="2024-06-10T13:00:00Z" w16du:dateUtc="2024-06-10T18:00:00Z">
        <w:r>
          <w:t xml:space="preserve"> note</w:t>
        </w:r>
      </w:ins>
    </w:p>
    <w:p w14:paraId="23533032" w14:textId="77777777" w:rsidR="00604E0F" w:rsidRDefault="00604E0F" w:rsidP="00604E0F">
      <w:pPr>
        <w:pStyle w:val="ListParagraph"/>
        <w:numPr>
          <w:ilvl w:val="1"/>
          <w:numId w:val="32"/>
        </w:numPr>
        <w:rPr>
          <w:ins w:id="536" w:author="Abraham Molina" w:date="2024-06-10T13:02:00Z" w16du:dateUtc="2024-06-10T18:02:00Z"/>
        </w:rPr>
      </w:pPr>
      <w:ins w:id="537" w:author="Abraham Molina" w:date="2024-06-10T13:01:00Z" w16du:dateUtc="2024-06-10T18:01:00Z">
        <w:r>
          <w:t>Option 1 – Visualizations can show you the scatter plots a</w:t>
        </w:r>
      </w:ins>
      <w:ins w:id="538" w:author="Abraham Molina" w:date="2024-06-10T13:02:00Z" w16du:dateUtc="2024-06-10T18:02:00Z">
        <w:r>
          <w:t>s well as the entire processed pandas data table</w:t>
        </w:r>
      </w:ins>
    </w:p>
    <w:p w14:paraId="14D1B8BA" w14:textId="54E8ECE6" w:rsidR="00604E0F" w:rsidRDefault="00604E0F" w:rsidP="00604E0F">
      <w:pPr>
        <w:pStyle w:val="ListParagraph"/>
        <w:numPr>
          <w:ilvl w:val="1"/>
          <w:numId w:val="32"/>
        </w:numPr>
        <w:rPr>
          <w:ins w:id="539" w:author="Abraham Molina" w:date="2024-06-10T13:02:00Z" w16du:dateUtc="2024-06-10T18:02:00Z"/>
        </w:rPr>
      </w:pPr>
      <w:ins w:id="540" w:author="Abraham Molina" w:date="2024-06-10T13:02:00Z" w16du:dateUtc="2024-06-10T18:02:00Z">
        <w:r>
          <w:lastRenderedPageBreak/>
          <w:t>Option 2 – Accuracy/Classification Report shows the accuracy report for the trained model</w:t>
        </w:r>
      </w:ins>
    </w:p>
    <w:p w14:paraId="7500A966" w14:textId="116FA304" w:rsidR="00604E0F" w:rsidRDefault="00604E0F" w:rsidP="00604E0F">
      <w:pPr>
        <w:pStyle w:val="ListParagraph"/>
        <w:numPr>
          <w:ilvl w:val="1"/>
          <w:numId w:val="32"/>
        </w:numPr>
        <w:rPr>
          <w:ins w:id="541" w:author="Abraham Molina" w:date="2024-06-10T13:03:00Z" w16du:dateUtc="2024-06-10T18:03:00Z"/>
        </w:rPr>
      </w:pPr>
      <w:ins w:id="542" w:author="Abraham Molina" w:date="2024-06-10T13:02:00Z" w16du:dateUtc="2024-06-10T18:02:00Z">
        <w:r>
          <w:t>Opti</w:t>
        </w:r>
      </w:ins>
      <w:ins w:id="543" w:author="Abraham Molina" w:date="2024-06-10T13:03:00Z" w16du:dateUtc="2024-06-10T18:03:00Z">
        <w:r>
          <w:t xml:space="preserve">on 3 – Re-train the model (self-explanatory, but must </w:t>
        </w:r>
        <w:proofErr w:type="gramStart"/>
        <w:r>
          <w:t>be done</w:t>
        </w:r>
        <w:proofErr w:type="gramEnd"/>
        <w:r>
          <w:t xml:space="preserve"> after tweaking any settings)</w:t>
        </w:r>
      </w:ins>
    </w:p>
    <w:p w14:paraId="6BE2405B" w14:textId="3503A7C2" w:rsidR="00604E0F" w:rsidRDefault="00604E0F" w:rsidP="00604E0F">
      <w:pPr>
        <w:pStyle w:val="ListParagraph"/>
        <w:numPr>
          <w:ilvl w:val="1"/>
          <w:numId w:val="32"/>
        </w:numPr>
        <w:rPr>
          <w:ins w:id="544" w:author="Abraham Molina" w:date="2024-06-10T13:04:00Z" w16du:dateUtc="2024-06-10T18:04:00Z"/>
        </w:rPr>
      </w:pPr>
      <w:ins w:id="545" w:author="Abraham Molina" w:date="2024-06-10T13:03:00Z" w16du:dateUtc="2024-06-10T18:03:00Z">
        <w:r>
          <w:t xml:space="preserve">Option 4 – Enter custom query allows users to input custom data to predict and classify a future match. </w:t>
        </w:r>
      </w:ins>
      <w:ins w:id="546" w:author="Abraham Molina" w:date="2024-06-10T13:04:00Z" w16du:dateUtc="2024-06-10T18:04:00Z">
        <w:r>
          <w:t>An e</w:t>
        </w:r>
      </w:ins>
      <w:ins w:id="547" w:author="Abraham Molina" w:date="2024-06-10T13:03:00Z" w16du:dateUtc="2024-06-10T18:03:00Z">
        <w:r>
          <w:t xml:space="preserve">xample </w:t>
        </w:r>
      </w:ins>
      <w:ins w:id="548" w:author="Abraham Molina" w:date="2024-06-10T13:04:00Z" w16du:dateUtc="2024-06-10T18:04:00Z">
        <w:r>
          <w:t>query</w:t>
        </w:r>
      </w:ins>
      <w:ins w:id="549" w:author="Abraham Molina" w:date="2024-06-10T13:03:00Z" w16du:dateUtc="2024-06-10T18:03:00Z">
        <w:r>
          <w:t xml:space="preserve"> </w:t>
        </w:r>
        <w:proofErr w:type="gramStart"/>
        <w:r>
          <w:t>is provided</w:t>
        </w:r>
      </w:ins>
      <w:proofErr w:type="gramEnd"/>
      <w:ins w:id="550" w:author="Abraham Molina" w:date="2024-06-10T13:04:00Z" w16du:dateUtc="2024-06-10T18:04:00Z">
        <w:r>
          <w:t xml:space="preserve"> which works for the t_haliburton_23-24_regszn.csv dataset. </w:t>
        </w:r>
      </w:ins>
    </w:p>
    <w:p w14:paraId="424A2624" w14:textId="392DE72A" w:rsidR="00604E0F" w:rsidRDefault="00604E0F" w:rsidP="00604E0F">
      <w:pPr>
        <w:pStyle w:val="ListParagraph"/>
        <w:numPr>
          <w:ilvl w:val="1"/>
          <w:numId w:val="32"/>
        </w:numPr>
        <w:rPr>
          <w:ins w:id="551" w:author="Abraham Molina" w:date="2024-06-10T13:04:00Z" w16du:dateUtc="2024-06-10T18:04:00Z"/>
        </w:rPr>
      </w:pPr>
      <w:ins w:id="552" w:author="Abraham Molina" w:date="2024-06-10T13:04:00Z" w16du:dateUtc="2024-06-10T18:04:00Z">
        <w:r>
          <w:t xml:space="preserve">Option 5 – Settings shows settings that can </w:t>
        </w:r>
        <w:proofErr w:type="gramStart"/>
        <w:r>
          <w:t>be tweaked</w:t>
        </w:r>
        <w:proofErr w:type="gramEnd"/>
      </w:ins>
    </w:p>
    <w:p w14:paraId="15AB0863" w14:textId="74F39F22" w:rsidR="00604E0F" w:rsidRDefault="00604E0F" w:rsidP="00604E0F">
      <w:pPr>
        <w:pStyle w:val="ListParagraph"/>
        <w:numPr>
          <w:ilvl w:val="1"/>
          <w:numId w:val="32"/>
        </w:numPr>
        <w:rPr>
          <w:ins w:id="553" w:author="Abraham Molina" w:date="2024-06-10T13:04:00Z" w16du:dateUtc="2024-06-10T18:04:00Z"/>
        </w:rPr>
      </w:pPr>
      <w:ins w:id="554" w:author="Abraham Molina" w:date="2024-06-10T13:04:00Z" w16du:dateUtc="2024-06-10T18:04:00Z">
        <w:r>
          <w:t>Option 6 – Label Mappings shows t</w:t>
        </w:r>
      </w:ins>
      <w:ins w:id="555" w:author="Abraham Molina" w:date="2024-06-10T13:05:00Z" w16du:dateUtc="2024-06-10T18:05:00Z">
        <w:r>
          <w:t xml:space="preserve">he encoded labels that the preprocessing algorithm generated. It assigns teams their own ID (alphabetically), </w:t>
        </w:r>
      </w:ins>
      <w:ins w:id="556" w:author="Abraham Molina" w:date="2024-06-10T13:06:00Z" w16du:dateUtc="2024-06-10T18:06:00Z">
        <w:r>
          <w:t xml:space="preserve">W/L as 1/0, and Home/Away as 0/1 (in the actual dataset, 1 = away because it </w:t>
        </w:r>
        <w:proofErr w:type="gramStart"/>
        <w:r>
          <w:t>is represented</w:t>
        </w:r>
        <w:proofErr w:type="gramEnd"/>
        <w:r>
          <w:t xml:space="preserve"> with a ‘@’ symbol and </w:t>
        </w:r>
      </w:ins>
      <w:ins w:id="557" w:author="Abraham Molina" w:date="2024-06-10T13:07:00Z" w16du:dateUtc="2024-06-10T18:07:00Z">
        <w:r>
          <w:t>home has no symbol, hence the 0 home/1 away)</w:t>
        </w:r>
      </w:ins>
    </w:p>
    <w:p w14:paraId="78B91AEB" w14:textId="77777777" w:rsidR="00604E0F" w:rsidRPr="00D470A8" w:rsidRDefault="00604E0F" w:rsidP="00604E0F">
      <w:pPr>
        <w:pStyle w:val="ListParagraph"/>
        <w:ind w:left="1440"/>
        <w:rPr>
          <w:ins w:id="558" w:author="Abraham Molina" w:date="2024-06-10T12:58:00Z" w16du:dateUtc="2024-06-10T17:58:00Z"/>
        </w:rPr>
        <w:pPrChange w:id="559" w:author="Abraham Molina" w:date="2024-06-10T13:07:00Z" w16du:dateUtc="2024-06-10T18:07:00Z">
          <w:pPr/>
        </w:pPrChange>
      </w:pPr>
    </w:p>
    <w:p w14:paraId="093D8302" w14:textId="4040F6E9" w:rsidR="00D656CC" w:rsidDel="009B370E" w:rsidRDefault="00D656CC" w:rsidP="009B370E">
      <w:pPr>
        <w:ind w:firstLine="720"/>
        <w:rPr>
          <w:del w:id="560" w:author="Abraham Molina" w:date="2024-06-10T12:57:00Z" w16du:dateUtc="2024-06-10T17:57:00Z"/>
        </w:rPr>
        <w:pPrChange w:id="561" w:author="Abraham Molina" w:date="2024-06-10T12:58:00Z" w16du:dateUtc="2024-06-10T17:58:00Z">
          <w:pPr/>
        </w:pPrChange>
      </w:pPr>
    </w:p>
    <w:p w14:paraId="5305E1F4" w14:textId="77777777" w:rsidR="008833F3" w:rsidRDefault="008833F3" w:rsidP="009B370E"/>
    <w:p w14:paraId="3B71BE5A" w14:textId="77777777" w:rsidR="008833F3" w:rsidRDefault="008833F3" w:rsidP="00DF485A"/>
    <w:p w14:paraId="41C61F91" w14:textId="77777777" w:rsidR="008833F3" w:rsidRDefault="008833F3" w:rsidP="00DF485A"/>
    <w:p w14:paraId="214DC952" w14:textId="77777777" w:rsidR="008833F3" w:rsidRDefault="008833F3" w:rsidP="00DF485A"/>
    <w:p w14:paraId="343370BD" w14:textId="77777777" w:rsidR="008833F3" w:rsidRDefault="008833F3" w:rsidP="00DF485A"/>
    <w:p w14:paraId="17C7992E" w14:textId="77777777" w:rsidR="008833F3" w:rsidRDefault="008833F3" w:rsidP="00DF485A"/>
    <w:p w14:paraId="0A90838A" w14:textId="77777777" w:rsidR="008833F3" w:rsidRDefault="008833F3" w:rsidP="00DF485A"/>
    <w:p w14:paraId="272B2411" w14:textId="77777777" w:rsidR="008833F3" w:rsidRDefault="008833F3" w:rsidP="00DF485A"/>
    <w:p w14:paraId="2A96B2AB" w14:textId="77777777" w:rsidR="008833F3" w:rsidRDefault="008833F3" w:rsidP="00DF485A"/>
    <w:p w14:paraId="2AC409BC" w14:textId="77777777" w:rsidR="008833F3" w:rsidRDefault="008833F3" w:rsidP="00DF485A"/>
    <w:p w14:paraId="135C6730" w14:textId="77777777" w:rsidR="008833F3" w:rsidRDefault="008833F3" w:rsidP="00DF485A"/>
    <w:p w14:paraId="286F65FA" w14:textId="77777777" w:rsidR="008833F3" w:rsidRDefault="008833F3" w:rsidP="00DF485A"/>
    <w:p w14:paraId="4997219F" w14:textId="77777777" w:rsidR="008833F3" w:rsidRDefault="008833F3" w:rsidP="00DF485A"/>
    <w:p w14:paraId="644FDA6D" w14:textId="77777777" w:rsidR="008833F3" w:rsidRDefault="008833F3" w:rsidP="00DF485A"/>
    <w:p w14:paraId="2683D54B" w14:textId="77777777" w:rsidR="008833F3" w:rsidRDefault="008833F3" w:rsidP="00DF485A"/>
    <w:p w14:paraId="7ECAA607" w14:textId="77777777" w:rsidR="008833F3" w:rsidRDefault="008833F3" w:rsidP="00DF485A"/>
    <w:p w14:paraId="09A79846" w14:textId="77777777" w:rsidR="008833F3" w:rsidRDefault="008833F3" w:rsidP="00DF485A"/>
    <w:p w14:paraId="6D8E5E0B" w14:textId="77777777" w:rsidR="008833F3" w:rsidRDefault="008833F3" w:rsidP="00DF485A">
      <w:pPr>
        <w:rPr>
          <w:ins w:id="562" w:author="Abraham Molina" w:date="2024-06-10T13:16:00Z" w16du:dateUtc="2024-06-10T18:16:00Z"/>
        </w:rPr>
      </w:pPr>
    </w:p>
    <w:p w14:paraId="3D46D41E" w14:textId="77777777" w:rsidR="007E33DF" w:rsidRDefault="007E33DF" w:rsidP="00DF485A">
      <w:pPr>
        <w:rPr>
          <w:ins w:id="563" w:author="Abraham Molina" w:date="2024-06-10T13:16:00Z" w16du:dateUtc="2024-06-10T18:16:00Z"/>
        </w:rPr>
      </w:pPr>
    </w:p>
    <w:p w14:paraId="5235F263" w14:textId="77777777" w:rsidR="007E33DF" w:rsidRDefault="007E33DF" w:rsidP="00DF485A"/>
    <w:p w14:paraId="60F59822" w14:textId="77777777" w:rsidR="008833F3" w:rsidRDefault="008833F3" w:rsidP="00DF485A">
      <w:r>
        <w:lastRenderedPageBreak/>
        <w:t>References:</w:t>
      </w:r>
    </w:p>
    <w:p w14:paraId="5DD9B69E" w14:textId="5C84F6E7" w:rsidR="008833F3" w:rsidRDefault="008833F3" w:rsidP="00DF485A">
      <w:pPr>
        <w:rPr>
          <w:ins w:id="564" w:author="Abraham Molina" w:date="2024-06-10T13:16:00Z" w16du:dateUtc="2024-06-10T18:16:00Z"/>
        </w:rPr>
      </w:pPr>
      <w:r>
        <w:br/>
      </w:r>
      <w:ins w:id="565" w:author="Abraham Molina" w:date="2024-06-10T13:16:00Z" w16du:dateUtc="2024-06-10T18:16:00Z">
        <w:r w:rsidR="007E33DF">
          <w:fldChar w:fldCharType="begin"/>
        </w:r>
        <w:r w:rsidR="007E33DF">
          <w:instrText>HYPERLINK "</w:instrText>
        </w:r>
      </w:ins>
      <w:r w:rsidR="007E33DF" w:rsidRPr="008833F3">
        <w:instrText>https://chromewebstore.google.com/detail/table-capture-tabular-dat/bmmhahnhjkhgephgblidkpoidfkhchnk?hl=en</w:instrText>
      </w:r>
      <w:ins w:id="566" w:author="Abraham Molina" w:date="2024-06-10T13:16:00Z" w16du:dateUtc="2024-06-10T18:16:00Z">
        <w:r w:rsidR="007E33DF">
          <w:instrText>"</w:instrText>
        </w:r>
        <w:r w:rsidR="007E33DF">
          <w:fldChar w:fldCharType="separate"/>
        </w:r>
      </w:ins>
      <w:r w:rsidR="007E33DF" w:rsidRPr="00B7286C">
        <w:rPr>
          <w:rStyle w:val="Hyperlink"/>
        </w:rPr>
        <w:t>https://chromewebstore.google.com/detail/table-capture-tabular-dat/bmmhahnhjkhgephgblidkpoidfkhchnk?hl=en</w:t>
      </w:r>
      <w:ins w:id="567" w:author="Abraham Molina" w:date="2024-06-10T13:16:00Z" w16du:dateUtc="2024-06-10T18:16:00Z">
        <w:r w:rsidR="007E33DF">
          <w:fldChar w:fldCharType="end"/>
        </w:r>
      </w:ins>
    </w:p>
    <w:p w14:paraId="3C2423FE" w14:textId="2E7AD8C3" w:rsidR="007E33DF" w:rsidRDefault="007E33DF" w:rsidP="00DF485A">
      <w:pPr>
        <w:rPr>
          <w:ins w:id="568" w:author="Abraham Molina" w:date="2024-06-10T13:16:00Z" w16du:dateUtc="2024-06-10T18:16:00Z"/>
        </w:rPr>
      </w:pPr>
      <w:ins w:id="569" w:author="Abraham Molina" w:date="2024-06-10T13:16:00Z" w16du:dateUtc="2024-06-10T18:16:00Z">
        <w:r>
          <w:fldChar w:fldCharType="begin"/>
        </w:r>
        <w:r>
          <w:instrText>HYPERLINK "</w:instrText>
        </w:r>
        <w:r w:rsidRPr="007E33DF">
          <w:instrText>https://www.basketball-reference.com/players/h/halibty01/gamelog/2024</w:instrText>
        </w:r>
        <w:r>
          <w:instrText>"</w:instrText>
        </w:r>
        <w:r>
          <w:fldChar w:fldCharType="separate"/>
        </w:r>
        <w:r w:rsidRPr="00B7286C">
          <w:rPr>
            <w:rStyle w:val="Hyperlink"/>
          </w:rPr>
          <w:t>https://www.basketball-reference.com/players/h/halibty01/gamelog/2024</w:t>
        </w:r>
        <w:r>
          <w:fldChar w:fldCharType="end"/>
        </w:r>
      </w:ins>
    </w:p>
    <w:p w14:paraId="32D5CC49" w14:textId="2B1DB494" w:rsidR="007E33DF" w:rsidRDefault="005C2018" w:rsidP="00DF485A">
      <w:pPr>
        <w:rPr>
          <w:ins w:id="570" w:author="Abraham Molina" w:date="2024-06-10T13:16:00Z" w16du:dateUtc="2024-06-10T18:16:00Z"/>
        </w:rPr>
      </w:pPr>
      <w:ins w:id="571" w:author="Abraham Molina" w:date="2024-06-10T13:16:00Z" w16du:dateUtc="2024-06-10T18:16:00Z">
        <w:r>
          <w:fldChar w:fldCharType="begin"/>
        </w:r>
        <w:r>
          <w:instrText>HYPERLINK "</w:instrText>
        </w:r>
        <w:r w:rsidRPr="007E33DF">
          <w:instrText>https://www.bettingpros.com/nba/props/tyrese-haliburton/points/</w:instrText>
        </w:r>
        <w:r>
          <w:instrText>"</w:instrText>
        </w:r>
        <w:r>
          <w:fldChar w:fldCharType="separate"/>
        </w:r>
        <w:r w:rsidRPr="00B7286C">
          <w:rPr>
            <w:rStyle w:val="Hyperlink"/>
          </w:rPr>
          <w:t>https://www.bettingpros.com/nba/props/tyrese-haliburton/points/</w:t>
        </w:r>
        <w:r>
          <w:fldChar w:fldCharType="end"/>
        </w:r>
      </w:ins>
    </w:p>
    <w:p w14:paraId="72AF96F8" w14:textId="77777777" w:rsidR="005C2018" w:rsidRPr="00DF485A" w:rsidRDefault="005C2018" w:rsidP="00DF485A"/>
    <w:sectPr w:rsidR="005C2018" w:rsidRPr="00DF4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6C28"/>
    <w:multiLevelType w:val="multilevel"/>
    <w:tmpl w:val="36CC9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06F2E"/>
    <w:multiLevelType w:val="multilevel"/>
    <w:tmpl w:val="035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13E9"/>
    <w:multiLevelType w:val="multilevel"/>
    <w:tmpl w:val="13003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91019"/>
    <w:multiLevelType w:val="multilevel"/>
    <w:tmpl w:val="8B9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A4626"/>
    <w:multiLevelType w:val="multilevel"/>
    <w:tmpl w:val="C128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C677F"/>
    <w:multiLevelType w:val="multilevel"/>
    <w:tmpl w:val="5BCAB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8A5B76"/>
    <w:multiLevelType w:val="multilevel"/>
    <w:tmpl w:val="FC5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5B7696"/>
    <w:multiLevelType w:val="hybridMultilevel"/>
    <w:tmpl w:val="636E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665"/>
    <w:multiLevelType w:val="multilevel"/>
    <w:tmpl w:val="2C8E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F7189D"/>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169"/>
    <w:multiLevelType w:val="multilevel"/>
    <w:tmpl w:val="1CC6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BE0AE1"/>
    <w:multiLevelType w:val="multilevel"/>
    <w:tmpl w:val="79AC31D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95642"/>
    <w:multiLevelType w:val="multilevel"/>
    <w:tmpl w:val="F23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A01E1"/>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60A2"/>
    <w:multiLevelType w:val="hybridMultilevel"/>
    <w:tmpl w:val="F1DA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85BEA"/>
    <w:multiLevelType w:val="multilevel"/>
    <w:tmpl w:val="C00E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746B49"/>
    <w:multiLevelType w:val="multilevel"/>
    <w:tmpl w:val="3518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46A18"/>
    <w:multiLevelType w:val="multilevel"/>
    <w:tmpl w:val="F4B4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133F40"/>
    <w:multiLevelType w:val="multilevel"/>
    <w:tmpl w:val="598A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613220"/>
    <w:multiLevelType w:val="multilevel"/>
    <w:tmpl w:val="697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F80069"/>
    <w:multiLevelType w:val="multilevel"/>
    <w:tmpl w:val="BAF6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0385D"/>
    <w:multiLevelType w:val="multilevel"/>
    <w:tmpl w:val="EEF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E0F4C"/>
    <w:multiLevelType w:val="multilevel"/>
    <w:tmpl w:val="1624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297CF9"/>
    <w:multiLevelType w:val="multilevel"/>
    <w:tmpl w:val="834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60FBE"/>
    <w:multiLevelType w:val="multilevel"/>
    <w:tmpl w:val="79AC3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233525"/>
    <w:multiLevelType w:val="multilevel"/>
    <w:tmpl w:val="F9C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06BC3"/>
    <w:multiLevelType w:val="multilevel"/>
    <w:tmpl w:val="EAA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1906FE"/>
    <w:multiLevelType w:val="multilevel"/>
    <w:tmpl w:val="01E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D4857"/>
    <w:multiLevelType w:val="multilevel"/>
    <w:tmpl w:val="E7C8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63EDA"/>
    <w:multiLevelType w:val="multilevel"/>
    <w:tmpl w:val="D368D7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A03121"/>
    <w:multiLevelType w:val="multilevel"/>
    <w:tmpl w:val="1B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7A7ABF"/>
    <w:multiLevelType w:val="multilevel"/>
    <w:tmpl w:val="6B4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94947">
    <w:abstractNumId w:val="30"/>
  </w:num>
  <w:num w:numId="2" w16cid:durableId="1001398839">
    <w:abstractNumId w:val="16"/>
  </w:num>
  <w:num w:numId="3" w16cid:durableId="1320959137">
    <w:abstractNumId w:val="17"/>
  </w:num>
  <w:num w:numId="4" w16cid:durableId="584873930">
    <w:abstractNumId w:val="6"/>
  </w:num>
  <w:num w:numId="5" w16cid:durableId="1503931669">
    <w:abstractNumId w:val="18"/>
  </w:num>
  <w:num w:numId="6" w16cid:durableId="1945379001">
    <w:abstractNumId w:val="15"/>
  </w:num>
  <w:num w:numId="7" w16cid:durableId="597913504">
    <w:abstractNumId w:val="4"/>
  </w:num>
  <w:num w:numId="8" w16cid:durableId="2003657977">
    <w:abstractNumId w:val="10"/>
  </w:num>
  <w:num w:numId="9" w16cid:durableId="718825978">
    <w:abstractNumId w:val="27"/>
  </w:num>
  <w:num w:numId="10" w16cid:durableId="531653644">
    <w:abstractNumId w:val="22"/>
  </w:num>
  <w:num w:numId="11" w16cid:durableId="1786928464">
    <w:abstractNumId w:val="19"/>
  </w:num>
  <w:num w:numId="12" w16cid:durableId="519441796">
    <w:abstractNumId w:val="5"/>
  </w:num>
  <w:num w:numId="13" w16cid:durableId="502401941">
    <w:abstractNumId w:val="8"/>
  </w:num>
  <w:num w:numId="14" w16cid:durableId="1991052237">
    <w:abstractNumId w:val="0"/>
  </w:num>
  <w:num w:numId="15" w16cid:durableId="637298850">
    <w:abstractNumId w:val="29"/>
  </w:num>
  <w:num w:numId="16" w16cid:durableId="1336569491">
    <w:abstractNumId w:val="13"/>
  </w:num>
  <w:num w:numId="17" w16cid:durableId="2130512131">
    <w:abstractNumId w:val="2"/>
  </w:num>
  <w:num w:numId="18" w16cid:durableId="764106994">
    <w:abstractNumId w:val="26"/>
  </w:num>
  <w:num w:numId="19" w16cid:durableId="332412507">
    <w:abstractNumId w:val="3"/>
  </w:num>
  <w:num w:numId="20" w16cid:durableId="23093902">
    <w:abstractNumId w:val="31"/>
  </w:num>
  <w:num w:numId="21" w16cid:durableId="288702333">
    <w:abstractNumId w:val="20"/>
  </w:num>
  <w:num w:numId="22" w16cid:durableId="361516713">
    <w:abstractNumId w:val="23"/>
  </w:num>
  <w:num w:numId="23" w16cid:durableId="1028216051">
    <w:abstractNumId w:val="25"/>
  </w:num>
  <w:num w:numId="24" w16cid:durableId="2074768461">
    <w:abstractNumId w:val="12"/>
  </w:num>
  <w:num w:numId="25" w16cid:durableId="659239264">
    <w:abstractNumId w:val="1"/>
  </w:num>
  <w:num w:numId="26" w16cid:durableId="1943879990">
    <w:abstractNumId w:val="28"/>
  </w:num>
  <w:num w:numId="27" w16cid:durableId="1398550990">
    <w:abstractNumId w:val="21"/>
  </w:num>
  <w:num w:numId="28" w16cid:durableId="1285113750">
    <w:abstractNumId w:val="24"/>
  </w:num>
  <w:num w:numId="29" w16cid:durableId="1543440522">
    <w:abstractNumId w:val="14"/>
  </w:num>
  <w:num w:numId="30" w16cid:durableId="162865054">
    <w:abstractNumId w:val="7"/>
  </w:num>
  <w:num w:numId="31" w16cid:durableId="1458063652">
    <w:abstractNumId w:val="9"/>
  </w:num>
  <w:num w:numId="32" w16cid:durableId="129841174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raham Molina">
    <w15:presenceInfo w15:providerId="AD" w15:userId="S-1-5-21-3141844564-701784629-4021903266-4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E22"/>
    <w:rsid w:val="00062DE6"/>
    <w:rsid w:val="0007543F"/>
    <w:rsid w:val="0009188D"/>
    <w:rsid w:val="000B382B"/>
    <w:rsid w:val="00132E80"/>
    <w:rsid w:val="00162D72"/>
    <w:rsid w:val="00164458"/>
    <w:rsid w:val="001B5BE5"/>
    <w:rsid w:val="001E33E8"/>
    <w:rsid w:val="00200535"/>
    <w:rsid w:val="002816D1"/>
    <w:rsid w:val="002D08B2"/>
    <w:rsid w:val="002D55CF"/>
    <w:rsid w:val="002E0B2E"/>
    <w:rsid w:val="002F7329"/>
    <w:rsid w:val="0031517A"/>
    <w:rsid w:val="003F4161"/>
    <w:rsid w:val="004427E3"/>
    <w:rsid w:val="004478DE"/>
    <w:rsid w:val="00473587"/>
    <w:rsid w:val="0048566C"/>
    <w:rsid w:val="00491247"/>
    <w:rsid w:val="004E23A7"/>
    <w:rsid w:val="004E472C"/>
    <w:rsid w:val="00506C3E"/>
    <w:rsid w:val="005302DF"/>
    <w:rsid w:val="00540DD2"/>
    <w:rsid w:val="005B2A12"/>
    <w:rsid w:val="005C2018"/>
    <w:rsid w:val="00604E0F"/>
    <w:rsid w:val="006C4092"/>
    <w:rsid w:val="0073595D"/>
    <w:rsid w:val="007A27D0"/>
    <w:rsid w:val="007B4482"/>
    <w:rsid w:val="007E33DF"/>
    <w:rsid w:val="00820E39"/>
    <w:rsid w:val="008833F3"/>
    <w:rsid w:val="009038BE"/>
    <w:rsid w:val="00907638"/>
    <w:rsid w:val="00944E22"/>
    <w:rsid w:val="009B370E"/>
    <w:rsid w:val="009E392D"/>
    <w:rsid w:val="00A15A9C"/>
    <w:rsid w:val="00A30B11"/>
    <w:rsid w:val="00A30F4A"/>
    <w:rsid w:val="00A35873"/>
    <w:rsid w:val="00B158D0"/>
    <w:rsid w:val="00B4517D"/>
    <w:rsid w:val="00B6032F"/>
    <w:rsid w:val="00BB1C8F"/>
    <w:rsid w:val="00C00FAE"/>
    <w:rsid w:val="00C119E9"/>
    <w:rsid w:val="00C4530B"/>
    <w:rsid w:val="00C52F07"/>
    <w:rsid w:val="00CB20DC"/>
    <w:rsid w:val="00D0356A"/>
    <w:rsid w:val="00D217E3"/>
    <w:rsid w:val="00D403AB"/>
    <w:rsid w:val="00D470A8"/>
    <w:rsid w:val="00D53B62"/>
    <w:rsid w:val="00D656CC"/>
    <w:rsid w:val="00DD7BFD"/>
    <w:rsid w:val="00DF485A"/>
    <w:rsid w:val="00E020B7"/>
    <w:rsid w:val="00E03C63"/>
    <w:rsid w:val="00E67014"/>
    <w:rsid w:val="00F15F5C"/>
    <w:rsid w:val="00FD2C90"/>
    <w:rsid w:val="00FF1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B8A6"/>
  <w15:chartTrackingRefBased/>
  <w15:docId w15:val="{463E838D-557D-4168-A859-6E9E2D69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E2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44E2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44E2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4E2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44E2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44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44E2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44E2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44E2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44E2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44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E22"/>
    <w:rPr>
      <w:rFonts w:eastAsiaTheme="majorEastAsia" w:cstheme="majorBidi"/>
      <w:color w:val="272727" w:themeColor="text1" w:themeTint="D8"/>
    </w:rPr>
  </w:style>
  <w:style w:type="paragraph" w:styleId="Title">
    <w:name w:val="Title"/>
    <w:basedOn w:val="Normal"/>
    <w:next w:val="Normal"/>
    <w:link w:val="TitleChar"/>
    <w:uiPriority w:val="10"/>
    <w:qFormat/>
    <w:rsid w:val="00944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E22"/>
    <w:pPr>
      <w:spacing w:before="160"/>
      <w:jc w:val="center"/>
    </w:pPr>
    <w:rPr>
      <w:i/>
      <w:iCs/>
      <w:color w:val="404040" w:themeColor="text1" w:themeTint="BF"/>
    </w:rPr>
  </w:style>
  <w:style w:type="character" w:customStyle="1" w:styleId="QuoteChar">
    <w:name w:val="Quote Char"/>
    <w:basedOn w:val="DefaultParagraphFont"/>
    <w:link w:val="Quote"/>
    <w:uiPriority w:val="29"/>
    <w:rsid w:val="00944E22"/>
    <w:rPr>
      <w:i/>
      <w:iCs/>
      <w:color w:val="404040" w:themeColor="text1" w:themeTint="BF"/>
    </w:rPr>
  </w:style>
  <w:style w:type="paragraph" w:styleId="ListParagraph">
    <w:name w:val="List Paragraph"/>
    <w:basedOn w:val="Normal"/>
    <w:uiPriority w:val="34"/>
    <w:qFormat/>
    <w:rsid w:val="00944E22"/>
    <w:pPr>
      <w:ind w:left="720"/>
      <w:contextualSpacing/>
    </w:pPr>
  </w:style>
  <w:style w:type="character" w:styleId="IntenseEmphasis">
    <w:name w:val="Intense Emphasis"/>
    <w:basedOn w:val="DefaultParagraphFont"/>
    <w:uiPriority w:val="21"/>
    <w:qFormat/>
    <w:rsid w:val="00944E22"/>
    <w:rPr>
      <w:i/>
      <w:iCs/>
      <w:color w:val="2E74B5" w:themeColor="accent1" w:themeShade="BF"/>
    </w:rPr>
  </w:style>
  <w:style w:type="paragraph" w:styleId="IntenseQuote">
    <w:name w:val="Intense Quote"/>
    <w:basedOn w:val="Normal"/>
    <w:next w:val="Normal"/>
    <w:link w:val="IntenseQuoteChar"/>
    <w:uiPriority w:val="30"/>
    <w:qFormat/>
    <w:rsid w:val="00944E2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44E22"/>
    <w:rPr>
      <w:i/>
      <w:iCs/>
      <w:color w:val="2E74B5" w:themeColor="accent1" w:themeShade="BF"/>
    </w:rPr>
  </w:style>
  <w:style w:type="character" w:styleId="IntenseReference">
    <w:name w:val="Intense Reference"/>
    <w:basedOn w:val="DefaultParagraphFont"/>
    <w:uiPriority w:val="32"/>
    <w:qFormat/>
    <w:rsid w:val="00944E22"/>
    <w:rPr>
      <w:b/>
      <w:bCs/>
      <w:smallCaps/>
      <w:color w:val="2E74B5" w:themeColor="accent1" w:themeShade="BF"/>
      <w:spacing w:val="5"/>
    </w:rPr>
  </w:style>
  <w:style w:type="character" w:styleId="Hyperlink">
    <w:name w:val="Hyperlink"/>
    <w:basedOn w:val="DefaultParagraphFont"/>
    <w:uiPriority w:val="99"/>
    <w:unhideWhenUsed/>
    <w:rsid w:val="00A30B11"/>
    <w:rPr>
      <w:color w:val="0563C1" w:themeColor="hyperlink"/>
      <w:u w:val="single"/>
    </w:rPr>
  </w:style>
  <w:style w:type="character" w:styleId="UnresolvedMention">
    <w:name w:val="Unresolved Mention"/>
    <w:basedOn w:val="DefaultParagraphFont"/>
    <w:uiPriority w:val="99"/>
    <w:semiHidden/>
    <w:unhideWhenUsed/>
    <w:rsid w:val="00A30B11"/>
    <w:rPr>
      <w:color w:val="605E5C"/>
      <w:shd w:val="clear" w:color="auto" w:fill="E1DFDD"/>
    </w:rPr>
  </w:style>
  <w:style w:type="character" w:styleId="FollowedHyperlink">
    <w:name w:val="FollowedHyperlink"/>
    <w:basedOn w:val="DefaultParagraphFont"/>
    <w:uiPriority w:val="99"/>
    <w:semiHidden/>
    <w:unhideWhenUsed/>
    <w:rsid w:val="00F15F5C"/>
    <w:rPr>
      <w:color w:val="954F72" w:themeColor="followedHyperlink"/>
      <w:u w:val="single"/>
    </w:rPr>
  </w:style>
  <w:style w:type="paragraph" w:styleId="Revision">
    <w:name w:val="Revision"/>
    <w:hidden/>
    <w:uiPriority w:val="99"/>
    <w:semiHidden/>
    <w:rsid w:val="003151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7757">
      <w:bodyDiv w:val="1"/>
      <w:marLeft w:val="0"/>
      <w:marRight w:val="0"/>
      <w:marTop w:val="0"/>
      <w:marBottom w:val="0"/>
      <w:divBdr>
        <w:top w:val="none" w:sz="0" w:space="0" w:color="auto"/>
        <w:left w:val="none" w:sz="0" w:space="0" w:color="auto"/>
        <w:bottom w:val="none" w:sz="0" w:space="0" w:color="auto"/>
        <w:right w:val="none" w:sz="0" w:space="0" w:color="auto"/>
      </w:divBdr>
    </w:div>
    <w:div w:id="283967544">
      <w:bodyDiv w:val="1"/>
      <w:marLeft w:val="0"/>
      <w:marRight w:val="0"/>
      <w:marTop w:val="0"/>
      <w:marBottom w:val="0"/>
      <w:divBdr>
        <w:top w:val="none" w:sz="0" w:space="0" w:color="auto"/>
        <w:left w:val="none" w:sz="0" w:space="0" w:color="auto"/>
        <w:bottom w:val="none" w:sz="0" w:space="0" w:color="auto"/>
        <w:right w:val="none" w:sz="0" w:space="0" w:color="auto"/>
      </w:divBdr>
      <w:divsChild>
        <w:div w:id="1184322126">
          <w:marLeft w:val="0"/>
          <w:marRight w:val="0"/>
          <w:marTop w:val="0"/>
          <w:marBottom w:val="0"/>
          <w:divBdr>
            <w:top w:val="none" w:sz="0" w:space="0" w:color="auto"/>
            <w:left w:val="none" w:sz="0" w:space="0" w:color="auto"/>
            <w:bottom w:val="none" w:sz="0" w:space="0" w:color="auto"/>
            <w:right w:val="none" w:sz="0" w:space="0" w:color="auto"/>
          </w:divBdr>
          <w:divsChild>
            <w:div w:id="2067948938">
              <w:marLeft w:val="0"/>
              <w:marRight w:val="0"/>
              <w:marTop w:val="0"/>
              <w:marBottom w:val="0"/>
              <w:divBdr>
                <w:top w:val="none" w:sz="0" w:space="0" w:color="auto"/>
                <w:left w:val="none" w:sz="0" w:space="0" w:color="auto"/>
                <w:bottom w:val="none" w:sz="0" w:space="0" w:color="auto"/>
                <w:right w:val="none" w:sz="0" w:space="0" w:color="auto"/>
              </w:divBdr>
            </w:div>
            <w:div w:id="1990673386">
              <w:marLeft w:val="0"/>
              <w:marRight w:val="0"/>
              <w:marTop w:val="0"/>
              <w:marBottom w:val="0"/>
              <w:divBdr>
                <w:top w:val="none" w:sz="0" w:space="0" w:color="auto"/>
                <w:left w:val="none" w:sz="0" w:space="0" w:color="auto"/>
                <w:bottom w:val="none" w:sz="0" w:space="0" w:color="auto"/>
                <w:right w:val="none" w:sz="0" w:space="0" w:color="auto"/>
              </w:divBdr>
            </w:div>
            <w:div w:id="2098667485">
              <w:marLeft w:val="0"/>
              <w:marRight w:val="0"/>
              <w:marTop w:val="0"/>
              <w:marBottom w:val="0"/>
              <w:divBdr>
                <w:top w:val="none" w:sz="0" w:space="0" w:color="auto"/>
                <w:left w:val="none" w:sz="0" w:space="0" w:color="auto"/>
                <w:bottom w:val="none" w:sz="0" w:space="0" w:color="auto"/>
                <w:right w:val="none" w:sz="0" w:space="0" w:color="auto"/>
              </w:divBdr>
            </w:div>
            <w:div w:id="1808280589">
              <w:marLeft w:val="0"/>
              <w:marRight w:val="0"/>
              <w:marTop w:val="0"/>
              <w:marBottom w:val="0"/>
              <w:divBdr>
                <w:top w:val="none" w:sz="0" w:space="0" w:color="auto"/>
                <w:left w:val="none" w:sz="0" w:space="0" w:color="auto"/>
                <w:bottom w:val="none" w:sz="0" w:space="0" w:color="auto"/>
                <w:right w:val="none" w:sz="0" w:space="0" w:color="auto"/>
              </w:divBdr>
            </w:div>
            <w:div w:id="35938140">
              <w:marLeft w:val="0"/>
              <w:marRight w:val="0"/>
              <w:marTop w:val="0"/>
              <w:marBottom w:val="0"/>
              <w:divBdr>
                <w:top w:val="none" w:sz="0" w:space="0" w:color="auto"/>
                <w:left w:val="none" w:sz="0" w:space="0" w:color="auto"/>
                <w:bottom w:val="none" w:sz="0" w:space="0" w:color="auto"/>
                <w:right w:val="none" w:sz="0" w:space="0" w:color="auto"/>
              </w:divBdr>
            </w:div>
            <w:div w:id="1756973840">
              <w:marLeft w:val="0"/>
              <w:marRight w:val="0"/>
              <w:marTop w:val="0"/>
              <w:marBottom w:val="0"/>
              <w:divBdr>
                <w:top w:val="none" w:sz="0" w:space="0" w:color="auto"/>
                <w:left w:val="none" w:sz="0" w:space="0" w:color="auto"/>
                <w:bottom w:val="none" w:sz="0" w:space="0" w:color="auto"/>
                <w:right w:val="none" w:sz="0" w:space="0" w:color="auto"/>
              </w:divBdr>
            </w:div>
            <w:div w:id="1411466207">
              <w:marLeft w:val="0"/>
              <w:marRight w:val="0"/>
              <w:marTop w:val="0"/>
              <w:marBottom w:val="0"/>
              <w:divBdr>
                <w:top w:val="none" w:sz="0" w:space="0" w:color="auto"/>
                <w:left w:val="none" w:sz="0" w:space="0" w:color="auto"/>
                <w:bottom w:val="none" w:sz="0" w:space="0" w:color="auto"/>
                <w:right w:val="none" w:sz="0" w:space="0" w:color="auto"/>
              </w:divBdr>
            </w:div>
            <w:div w:id="1553038227">
              <w:marLeft w:val="0"/>
              <w:marRight w:val="0"/>
              <w:marTop w:val="0"/>
              <w:marBottom w:val="0"/>
              <w:divBdr>
                <w:top w:val="none" w:sz="0" w:space="0" w:color="auto"/>
                <w:left w:val="none" w:sz="0" w:space="0" w:color="auto"/>
                <w:bottom w:val="none" w:sz="0" w:space="0" w:color="auto"/>
                <w:right w:val="none" w:sz="0" w:space="0" w:color="auto"/>
              </w:divBdr>
            </w:div>
            <w:div w:id="1422293239">
              <w:marLeft w:val="0"/>
              <w:marRight w:val="0"/>
              <w:marTop w:val="0"/>
              <w:marBottom w:val="0"/>
              <w:divBdr>
                <w:top w:val="none" w:sz="0" w:space="0" w:color="auto"/>
                <w:left w:val="none" w:sz="0" w:space="0" w:color="auto"/>
                <w:bottom w:val="none" w:sz="0" w:space="0" w:color="auto"/>
                <w:right w:val="none" w:sz="0" w:space="0" w:color="auto"/>
              </w:divBdr>
            </w:div>
            <w:div w:id="966425043">
              <w:marLeft w:val="0"/>
              <w:marRight w:val="0"/>
              <w:marTop w:val="0"/>
              <w:marBottom w:val="0"/>
              <w:divBdr>
                <w:top w:val="none" w:sz="0" w:space="0" w:color="auto"/>
                <w:left w:val="none" w:sz="0" w:space="0" w:color="auto"/>
                <w:bottom w:val="none" w:sz="0" w:space="0" w:color="auto"/>
                <w:right w:val="none" w:sz="0" w:space="0" w:color="auto"/>
              </w:divBdr>
            </w:div>
            <w:div w:id="1161771315">
              <w:marLeft w:val="0"/>
              <w:marRight w:val="0"/>
              <w:marTop w:val="0"/>
              <w:marBottom w:val="0"/>
              <w:divBdr>
                <w:top w:val="none" w:sz="0" w:space="0" w:color="auto"/>
                <w:left w:val="none" w:sz="0" w:space="0" w:color="auto"/>
                <w:bottom w:val="none" w:sz="0" w:space="0" w:color="auto"/>
                <w:right w:val="none" w:sz="0" w:space="0" w:color="auto"/>
              </w:divBdr>
            </w:div>
            <w:div w:id="2115393429">
              <w:marLeft w:val="0"/>
              <w:marRight w:val="0"/>
              <w:marTop w:val="0"/>
              <w:marBottom w:val="0"/>
              <w:divBdr>
                <w:top w:val="none" w:sz="0" w:space="0" w:color="auto"/>
                <w:left w:val="none" w:sz="0" w:space="0" w:color="auto"/>
                <w:bottom w:val="none" w:sz="0" w:space="0" w:color="auto"/>
                <w:right w:val="none" w:sz="0" w:space="0" w:color="auto"/>
              </w:divBdr>
            </w:div>
            <w:div w:id="10837193">
              <w:marLeft w:val="0"/>
              <w:marRight w:val="0"/>
              <w:marTop w:val="0"/>
              <w:marBottom w:val="0"/>
              <w:divBdr>
                <w:top w:val="none" w:sz="0" w:space="0" w:color="auto"/>
                <w:left w:val="none" w:sz="0" w:space="0" w:color="auto"/>
                <w:bottom w:val="none" w:sz="0" w:space="0" w:color="auto"/>
                <w:right w:val="none" w:sz="0" w:space="0" w:color="auto"/>
              </w:divBdr>
            </w:div>
            <w:div w:id="746004394">
              <w:marLeft w:val="0"/>
              <w:marRight w:val="0"/>
              <w:marTop w:val="0"/>
              <w:marBottom w:val="0"/>
              <w:divBdr>
                <w:top w:val="none" w:sz="0" w:space="0" w:color="auto"/>
                <w:left w:val="none" w:sz="0" w:space="0" w:color="auto"/>
                <w:bottom w:val="none" w:sz="0" w:space="0" w:color="auto"/>
                <w:right w:val="none" w:sz="0" w:space="0" w:color="auto"/>
              </w:divBdr>
            </w:div>
            <w:div w:id="1081637364">
              <w:marLeft w:val="0"/>
              <w:marRight w:val="0"/>
              <w:marTop w:val="0"/>
              <w:marBottom w:val="0"/>
              <w:divBdr>
                <w:top w:val="none" w:sz="0" w:space="0" w:color="auto"/>
                <w:left w:val="none" w:sz="0" w:space="0" w:color="auto"/>
                <w:bottom w:val="none" w:sz="0" w:space="0" w:color="auto"/>
                <w:right w:val="none" w:sz="0" w:space="0" w:color="auto"/>
              </w:divBdr>
            </w:div>
            <w:div w:id="851727686">
              <w:marLeft w:val="0"/>
              <w:marRight w:val="0"/>
              <w:marTop w:val="0"/>
              <w:marBottom w:val="0"/>
              <w:divBdr>
                <w:top w:val="none" w:sz="0" w:space="0" w:color="auto"/>
                <w:left w:val="none" w:sz="0" w:space="0" w:color="auto"/>
                <w:bottom w:val="none" w:sz="0" w:space="0" w:color="auto"/>
                <w:right w:val="none" w:sz="0" w:space="0" w:color="auto"/>
              </w:divBdr>
            </w:div>
            <w:div w:id="278071266">
              <w:marLeft w:val="0"/>
              <w:marRight w:val="0"/>
              <w:marTop w:val="0"/>
              <w:marBottom w:val="0"/>
              <w:divBdr>
                <w:top w:val="none" w:sz="0" w:space="0" w:color="auto"/>
                <w:left w:val="none" w:sz="0" w:space="0" w:color="auto"/>
                <w:bottom w:val="none" w:sz="0" w:space="0" w:color="auto"/>
                <w:right w:val="none" w:sz="0" w:space="0" w:color="auto"/>
              </w:divBdr>
            </w:div>
            <w:div w:id="2017226185">
              <w:marLeft w:val="0"/>
              <w:marRight w:val="0"/>
              <w:marTop w:val="0"/>
              <w:marBottom w:val="0"/>
              <w:divBdr>
                <w:top w:val="none" w:sz="0" w:space="0" w:color="auto"/>
                <w:left w:val="none" w:sz="0" w:space="0" w:color="auto"/>
                <w:bottom w:val="none" w:sz="0" w:space="0" w:color="auto"/>
                <w:right w:val="none" w:sz="0" w:space="0" w:color="auto"/>
              </w:divBdr>
            </w:div>
            <w:div w:id="1881361916">
              <w:marLeft w:val="0"/>
              <w:marRight w:val="0"/>
              <w:marTop w:val="0"/>
              <w:marBottom w:val="0"/>
              <w:divBdr>
                <w:top w:val="none" w:sz="0" w:space="0" w:color="auto"/>
                <w:left w:val="none" w:sz="0" w:space="0" w:color="auto"/>
                <w:bottom w:val="none" w:sz="0" w:space="0" w:color="auto"/>
                <w:right w:val="none" w:sz="0" w:space="0" w:color="auto"/>
              </w:divBdr>
            </w:div>
            <w:div w:id="1413503987">
              <w:marLeft w:val="0"/>
              <w:marRight w:val="0"/>
              <w:marTop w:val="0"/>
              <w:marBottom w:val="0"/>
              <w:divBdr>
                <w:top w:val="none" w:sz="0" w:space="0" w:color="auto"/>
                <w:left w:val="none" w:sz="0" w:space="0" w:color="auto"/>
                <w:bottom w:val="none" w:sz="0" w:space="0" w:color="auto"/>
                <w:right w:val="none" w:sz="0" w:space="0" w:color="auto"/>
              </w:divBdr>
            </w:div>
            <w:div w:id="725221578">
              <w:marLeft w:val="0"/>
              <w:marRight w:val="0"/>
              <w:marTop w:val="0"/>
              <w:marBottom w:val="0"/>
              <w:divBdr>
                <w:top w:val="none" w:sz="0" w:space="0" w:color="auto"/>
                <w:left w:val="none" w:sz="0" w:space="0" w:color="auto"/>
                <w:bottom w:val="none" w:sz="0" w:space="0" w:color="auto"/>
                <w:right w:val="none" w:sz="0" w:space="0" w:color="auto"/>
              </w:divBdr>
            </w:div>
            <w:div w:id="1040935697">
              <w:marLeft w:val="0"/>
              <w:marRight w:val="0"/>
              <w:marTop w:val="0"/>
              <w:marBottom w:val="0"/>
              <w:divBdr>
                <w:top w:val="none" w:sz="0" w:space="0" w:color="auto"/>
                <w:left w:val="none" w:sz="0" w:space="0" w:color="auto"/>
                <w:bottom w:val="none" w:sz="0" w:space="0" w:color="auto"/>
                <w:right w:val="none" w:sz="0" w:space="0" w:color="auto"/>
              </w:divBdr>
            </w:div>
            <w:div w:id="526022526">
              <w:marLeft w:val="0"/>
              <w:marRight w:val="0"/>
              <w:marTop w:val="0"/>
              <w:marBottom w:val="0"/>
              <w:divBdr>
                <w:top w:val="none" w:sz="0" w:space="0" w:color="auto"/>
                <w:left w:val="none" w:sz="0" w:space="0" w:color="auto"/>
                <w:bottom w:val="none" w:sz="0" w:space="0" w:color="auto"/>
                <w:right w:val="none" w:sz="0" w:space="0" w:color="auto"/>
              </w:divBdr>
            </w:div>
            <w:div w:id="1157454922">
              <w:marLeft w:val="0"/>
              <w:marRight w:val="0"/>
              <w:marTop w:val="0"/>
              <w:marBottom w:val="0"/>
              <w:divBdr>
                <w:top w:val="none" w:sz="0" w:space="0" w:color="auto"/>
                <w:left w:val="none" w:sz="0" w:space="0" w:color="auto"/>
                <w:bottom w:val="none" w:sz="0" w:space="0" w:color="auto"/>
                <w:right w:val="none" w:sz="0" w:space="0" w:color="auto"/>
              </w:divBdr>
            </w:div>
            <w:div w:id="852764582">
              <w:marLeft w:val="0"/>
              <w:marRight w:val="0"/>
              <w:marTop w:val="0"/>
              <w:marBottom w:val="0"/>
              <w:divBdr>
                <w:top w:val="none" w:sz="0" w:space="0" w:color="auto"/>
                <w:left w:val="none" w:sz="0" w:space="0" w:color="auto"/>
                <w:bottom w:val="none" w:sz="0" w:space="0" w:color="auto"/>
                <w:right w:val="none" w:sz="0" w:space="0" w:color="auto"/>
              </w:divBdr>
            </w:div>
            <w:div w:id="359018938">
              <w:marLeft w:val="0"/>
              <w:marRight w:val="0"/>
              <w:marTop w:val="0"/>
              <w:marBottom w:val="0"/>
              <w:divBdr>
                <w:top w:val="none" w:sz="0" w:space="0" w:color="auto"/>
                <w:left w:val="none" w:sz="0" w:space="0" w:color="auto"/>
                <w:bottom w:val="none" w:sz="0" w:space="0" w:color="auto"/>
                <w:right w:val="none" w:sz="0" w:space="0" w:color="auto"/>
              </w:divBdr>
            </w:div>
            <w:div w:id="896550590">
              <w:marLeft w:val="0"/>
              <w:marRight w:val="0"/>
              <w:marTop w:val="0"/>
              <w:marBottom w:val="0"/>
              <w:divBdr>
                <w:top w:val="none" w:sz="0" w:space="0" w:color="auto"/>
                <w:left w:val="none" w:sz="0" w:space="0" w:color="auto"/>
                <w:bottom w:val="none" w:sz="0" w:space="0" w:color="auto"/>
                <w:right w:val="none" w:sz="0" w:space="0" w:color="auto"/>
              </w:divBdr>
            </w:div>
            <w:div w:id="1999576346">
              <w:marLeft w:val="0"/>
              <w:marRight w:val="0"/>
              <w:marTop w:val="0"/>
              <w:marBottom w:val="0"/>
              <w:divBdr>
                <w:top w:val="none" w:sz="0" w:space="0" w:color="auto"/>
                <w:left w:val="none" w:sz="0" w:space="0" w:color="auto"/>
                <w:bottom w:val="none" w:sz="0" w:space="0" w:color="auto"/>
                <w:right w:val="none" w:sz="0" w:space="0" w:color="auto"/>
              </w:divBdr>
            </w:div>
            <w:div w:id="72052582">
              <w:marLeft w:val="0"/>
              <w:marRight w:val="0"/>
              <w:marTop w:val="0"/>
              <w:marBottom w:val="0"/>
              <w:divBdr>
                <w:top w:val="none" w:sz="0" w:space="0" w:color="auto"/>
                <w:left w:val="none" w:sz="0" w:space="0" w:color="auto"/>
                <w:bottom w:val="none" w:sz="0" w:space="0" w:color="auto"/>
                <w:right w:val="none" w:sz="0" w:space="0" w:color="auto"/>
              </w:divBdr>
            </w:div>
            <w:div w:id="1284459147">
              <w:marLeft w:val="0"/>
              <w:marRight w:val="0"/>
              <w:marTop w:val="0"/>
              <w:marBottom w:val="0"/>
              <w:divBdr>
                <w:top w:val="none" w:sz="0" w:space="0" w:color="auto"/>
                <w:left w:val="none" w:sz="0" w:space="0" w:color="auto"/>
                <w:bottom w:val="none" w:sz="0" w:space="0" w:color="auto"/>
                <w:right w:val="none" w:sz="0" w:space="0" w:color="auto"/>
              </w:divBdr>
            </w:div>
            <w:div w:id="1373111689">
              <w:marLeft w:val="0"/>
              <w:marRight w:val="0"/>
              <w:marTop w:val="0"/>
              <w:marBottom w:val="0"/>
              <w:divBdr>
                <w:top w:val="none" w:sz="0" w:space="0" w:color="auto"/>
                <w:left w:val="none" w:sz="0" w:space="0" w:color="auto"/>
                <w:bottom w:val="none" w:sz="0" w:space="0" w:color="auto"/>
                <w:right w:val="none" w:sz="0" w:space="0" w:color="auto"/>
              </w:divBdr>
            </w:div>
            <w:div w:id="1567767376">
              <w:marLeft w:val="0"/>
              <w:marRight w:val="0"/>
              <w:marTop w:val="0"/>
              <w:marBottom w:val="0"/>
              <w:divBdr>
                <w:top w:val="none" w:sz="0" w:space="0" w:color="auto"/>
                <w:left w:val="none" w:sz="0" w:space="0" w:color="auto"/>
                <w:bottom w:val="none" w:sz="0" w:space="0" w:color="auto"/>
                <w:right w:val="none" w:sz="0" w:space="0" w:color="auto"/>
              </w:divBdr>
            </w:div>
            <w:div w:id="297297341">
              <w:marLeft w:val="0"/>
              <w:marRight w:val="0"/>
              <w:marTop w:val="0"/>
              <w:marBottom w:val="0"/>
              <w:divBdr>
                <w:top w:val="none" w:sz="0" w:space="0" w:color="auto"/>
                <w:left w:val="none" w:sz="0" w:space="0" w:color="auto"/>
                <w:bottom w:val="none" w:sz="0" w:space="0" w:color="auto"/>
                <w:right w:val="none" w:sz="0" w:space="0" w:color="auto"/>
              </w:divBdr>
            </w:div>
            <w:div w:id="465508388">
              <w:marLeft w:val="0"/>
              <w:marRight w:val="0"/>
              <w:marTop w:val="0"/>
              <w:marBottom w:val="0"/>
              <w:divBdr>
                <w:top w:val="none" w:sz="0" w:space="0" w:color="auto"/>
                <w:left w:val="none" w:sz="0" w:space="0" w:color="auto"/>
                <w:bottom w:val="none" w:sz="0" w:space="0" w:color="auto"/>
                <w:right w:val="none" w:sz="0" w:space="0" w:color="auto"/>
              </w:divBdr>
            </w:div>
            <w:div w:id="688675728">
              <w:marLeft w:val="0"/>
              <w:marRight w:val="0"/>
              <w:marTop w:val="0"/>
              <w:marBottom w:val="0"/>
              <w:divBdr>
                <w:top w:val="none" w:sz="0" w:space="0" w:color="auto"/>
                <w:left w:val="none" w:sz="0" w:space="0" w:color="auto"/>
                <w:bottom w:val="none" w:sz="0" w:space="0" w:color="auto"/>
                <w:right w:val="none" w:sz="0" w:space="0" w:color="auto"/>
              </w:divBdr>
            </w:div>
            <w:div w:id="1286932963">
              <w:marLeft w:val="0"/>
              <w:marRight w:val="0"/>
              <w:marTop w:val="0"/>
              <w:marBottom w:val="0"/>
              <w:divBdr>
                <w:top w:val="none" w:sz="0" w:space="0" w:color="auto"/>
                <w:left w:val="none" w:sz="0" w:space="0" w:color="auto"/>
                <w:bottom w:val="none" w:sz="0" w:space="0" w:color="auto"/>
                <w:right w:val="none" w:sz="0" w:space="0" w:color="auto"/>
              </w:divBdr>
            </w:div>
            <w:div w:id="1419205693">
              <w:marLeft w:val="0"/>
              <w:marRight w:val="0"/>
              <w:marTop w:val="0"/>
              <w:marBottom w:val="0"/>
              <w:divBdr>
                <w:top w:val="none" w:sz="0" w:space="0" w:color="auto"/>
                <w:left w:val="none" w:sz="0" w:space="0" w:color="auto"/>
                <w:bottom w:val="none" w:sz="0" w:space="0" w:color="auto"/>
                <w:right w:val="none" w:sz="0" w:space="0" w:color="auto"/>
              </w:divBdr>
            </w:div>
            <w:div w:id="786776332">
              <w:marLeft w:val="0"/>
              <w:marRight w:val="0"/>
              <w:marTop w:val="0"/>
              <w:marBottom w:val="0"/>
              <w:divBdr>
                <w:top w:val="none" w:sz="0" w:space="0" w:color="auto"/>
                <w:left w:val="none" w:sz="0" w:space="0" w:color="auto"/>
                <w:bottom w:val="none" w:sz="0" w:space="0" w:color="auto"/>
                <w:right w:val="none" w:sz="0" w:space="0" w:color="auto"/>
              </w:divBdr>
            </w:div>
            <w:div w:id="227349028">
              <w:marLeft w:val="0"/>
              <w:marRight w:val="0"/>
              <w:marTop w:val="0"/>
              <w:marBottom w:val="0"/>
              <w:divBdr>
                <w:top w:val="none" w:sz="0" w:space="0" w:color="auto"/>
                <w:left w:val="none" w:sz="0" w:space="0" w:color="auto"/>
                <w:bottom w:val="none" w:sz="0" w:space="0" w:color="auto"/>
                <w:right w:val="none" w:sz="0" w:space="0" w:color="auto"/>
              </w:divBdr>
            </w:div>
            <w:div w:id="79909233">
              <w:marLeft w:val="0"/>
              <w:marRight w:val="0"/>
              <w:marTop w:val="0"/>
              <w:marBottom w:val="0"/>
              <w:divBdr>
                <w:top w:val="none" w:sz="0" w:space="0" w:color="auto"/>
                <w:left w:val="none" w:sz="0" w:space="0" w:color="auto"/>
                <w:bottom w:val="none" w:sz="0" w:space="0" w:color="auto"/>
                <w:right w:val="none" w:sz="0" w:space="0" w:color="auto"/>
              </w:divBdr>
            </w:div>
            <w:div w:id="1886017523">
              <w:marLeft w:val="0"/>
              <w:marRight w:val="0"/>
              <w:marTop w:val="0"/>
              <w:marBottom w:val="0"/>
              <w:divBdr>
                <w:top w:val="none" w:sz="0" w:space="0" w:color="auto"/>
                <w:left w:val="none" w:sz="0" w:space="0" w:color="auto"/>
                <w:bottom w:val="none" w:sz="0" w:space="0" w:color="auto"/>
                <w:right w:val="none" w:sz="0" w:space="0" w:color="auto"/>
              </w:divBdr>
            </w:div>
            <w:div w:id="854198015">
              <w:marLeft w:val="0"/>
              <w:marRight w:val="0"/>
              <w:marTop w:val="0"/>
              <w:marBottom w:val="0"/>
              <w:divBdr>
                <w:top w:val="none" w:sz="0" w:space="0" w:color="auto"/>
                <w:left w:val="none" w:sz="0" w:space="0" w:color="auto"/>
                <w:bottom w:val="none" w:sz="0" w:space="0" w:color="auto"/>
                <w:right w:val="none" w:sz="0" w:space="0" w:color="auto"/>
              </w:divBdr>
            </w:div>
            <w:div w:id="1901164095">
              <w:marLeft w:val="0"/>
              <w:marRight w:val="0"/>
              <w:marTop w:val="0"/>
              <w:marBottom w:val="0"/>
              <w:divBdr>
                <w:top w:val="none" w:sz="0" w:space="0" w:color="auto"/>
                <w:left w:val="none" w:sz="0" w:space="0" w:color="auto"/>
                <w:bottom w:val="none" w:sz="0" w:space="0" w:color="auto"/>
                <w:right w:val="none" w:sz="0" w:space="0" w:color="auto"/>
              </w:divBdr>
            </w:div>
            <w:div w:id="193160216">
              <w:marLeft w:val="0"/>
              <w:marRight w:val="0"/>
              <w:marTop w:val="0"/>
              <w:marBottom w:val="0"/>
              <w:divBdr>
                <w:top w:val="none" w:sz="0" w:space="0" w:color="auto"/>
                <w:left w:val="none" w:sz="0" w:space="0" w:color="auto"/>
                <w:bottom w:val="none" w:sz="0" w:space="0" w:color="auto"/>
                <w:right w:val="none" w:sz="0" w:space="0" w:color="auto"/>
              </w:divBdr>
            </w:div>
            <w:div w:id="42415154">
              <w:marLeft w:val="0"/>
              <w:marRight w:val="0"/>
              <w:marTop w:val="0"/>
              <w:marBottom w:val="0"/>
              <w:divBdr>
                <w:top w:val="none" w:sz="0" w:space="0" w:color="auto"/>
                <w:left w:val="none" w:sz="0" w:space="0" w:color="auto"/>
                <w:bottom w:val="none" w:sz="0" w:space="0" w:color="auto"/>
                <w:right w:val="none" w:sz="0" w:space="0" w:color="auto"/>
              </w:divBdr>
            </w:div>
            <w:div w:id="210267289">
              <w:marLeft w:val="0"/>
              <w:marRight w:val="0"/>
              <w:marTop w:val="0"/>
              <w:marBottom w:val="0"/>
              <w:divBdr>
                <w:top w:val="none" w:sz="0" w:space="0" w:color="auto"/>
                <w:left w:val="none" w:sz="0" w:space="0" w:color="auto"/>
                <w:bottom w:val="none" w:sz="0" w:space="0" w:color="auto"/>
                <w:right w:val="none" w:sz="0" w:space="0" w:color="auto"/>
              </w:divBdr>
            </w:div>
            <w:div w:id="1179734057">
              <w:marLeft w:val="0"/>
              <w:marRight w:val="0"/>
              <w:marTop w:val="0"/>
              <w:marBottom w:val="0"/>
              <w:divBdr>
                <w:top w:val="none" w:sz="0" w:space="0" w:color="auto"/>
                <w:left w:val="none" w:sz="0" w:space="0" w:color="auto"/>
                <w:bottom w:val="none" w:sz="0" w:space="0" w:color="auto"/>
                <w:right w:val="none" w:sz="0" w:space="0" w:color="auto"/>
              </w:divBdr>
            </w:div>
            <w:div w:id="1247110648">
              <w:marLeft w:val="0"/>
              <w:marRight w:val="0"/>
              <w:marTop w:val="0"/>
              <w:marBottom w:val="0"/>
              <w:divBdr>
                <w:top w:val="none" w:sz="0" w:space="0" w:color="auto"/>
                <w:left w:val="none" w:sz="0" w:space="0" w:color="auto"/>
                <w:bottom w:val="none" w:sz="0" w:space="0" w:color="auto"/>
                <w:right w:val="none" w:sz="0" w:space="0" w:color="auto"/>
              </w:divBdr>
            </w:div>
            <w:div w:id="324862521">
              <w:marLeft w:val="0"/>
              <w:marRight w:val="0"/>
              <w:marTop w:val="0"/>
              <w:marBottom w:val="0"/>
              <w:divBdr>
                <w:top w:val="none" w:sz="0" w:space="0" w:color="auto"/>
                <w:left w:val="none" w:sz="0" w:space="0" w:color="auto"/>
                <w:bottom w:val="none" w:sz="0" w:space="0" w:color="auto"/>
                <w:right w:val="none" w:sz="0" w:space="0" w:color="auto"/>
              </w:divBdr>
            </w:div>
            <w:div w:id="998777545">
              <w:marLeft w:val="0"/>
              <w:marRight w:val="0"/>
              <w:marTop w:val="0"/>
              <w:marBottom w:val="0"/>
              <w:divBdr>
                <w:top w:val="none" w:sz="0" w:space="0" w:color="auto"/>
                <w:left w:val="none" w:sz="0" w:space="0" w:color="auto"/>
                <w:bottom w:val="none" w:sz="0" w:space="0" w:color="auto"/>
                <w:right w:val="none" w:sz="0" w:space="0" w:color="auto"/>
              </w:divBdr>
            </w:div>
            <w:div w:id="2084640162">
              <w:marLeft w:val="0"/>
              <w:marRight w:val="0"/>
              <w:marTop w:val="0"/>
              <w:marBottom w:val="0"/>
              <w:divBdr>
                <w:top w:val="none" w:sz="0" w:space="0" w:color="auto"/>
                <w:left w:val="none" w:sz="0" w:space="0" w:color="auto"/>
                <w:bottom w:val="none" w:sz="0" w:space="0" w:color="auto"/>
                <w:right w:val="none" w:sz="0" w:space="0" w:color="auto"/>
              </w:divBdr>
            </w:div>
            <w:div w:id="1908570890">
              <w:marLeft w:val="0"/>
              <w:marRight w:val="0"/>
              <w:marTop w:val="0"/>
              <w:marBottom w:val="0"/>
              <w:divBdr>
                <w:top w:val="none" w:sz="0" w:space="0" w:color="auto"/>
                <w:left w:val="none" w:sz="0" w:space="0" w:color="auto"/>
                <w:bottom w:val="none" w:sz="0" w:space="0" w:color="auto"/>
                <w:right w:val="none" w:sz="0" w:space="0" w:color="auto"/>
              </w:divBdr>
            </w:div>
            <w:div w:id="1624800107">
              <w:marLeft w:val="0"/>
              <w:marRight w:val="0"/>
              <w:marTop w:val="0"/>
              <w:marBottom w:val="0"/>
              <w:divBdr>
                <w:top w:val="none" w:sz="0" w:space="0" w:color="auto"/>
                <w:left w:val="none" w:sz="0" w:space="0" w:color="auto"/>
                <w:bottom w:val="none" w:sz="0" w:space="0" w:color="auto"/>
                <w:right w:val="none" w:sz="0" w:space="0" w:color="auto"/>
              </w:divBdr>
            </w:div>
            <w:div w:id="1816995185">
              <w:marLeft w:val="0"/>
              <w:marRight w:val="0"/>
              <w:marTop w:val="0"/>
              <w:marBottom w:val="0"/>
              <w:divBdr>
                <w:top w:val="none" w:sz="0" w:space="0" w:color="auto"/>
                <w:left w:val="none" w:sz="0" w:space="0" w:color="auto"/>
                <w:bottom w:val="none" w:sz="0" w:space="0" w:color="auto"/>
                <w:right w:val="none" w:sz="0" w:space="0" w:color="auto"/>
              </w:divBdr>
            </w:div>
            <w:div w:id="1980761714">
              <w:marLeft w:val="0"/>
              <w:marRight w:val="0"/>
              <w:marTop w:val="0"/>
              <w:marBottom w:val="0"/>
              <w:divBdr>
                <w:top w:val="none" w:sz="0" w:space="0" w:color="auto"/>
                <w:left w:val="none" w:sz="0" w:space="0" w:color="auto"/>
                <w:bottom w:val="none" w:sz="0" w:space="0" w:color="auto"/>
                <w:right w:val="none" w:sz="0" w:space="0" w:color="auto"/>
              </w:divBdr>
            </w:div>
            <w:div w:id="1498575313">
              <w:marLeft w:val="0"/>
              <w:marRight w:val="0"/>
              <w:marTop w:val="0"/>
              <w:marBottom w:val="0"/>
              <w:divBdr>
                <w:top w:val="none" w:sz="0" w:space="0" w:color="auto"/>
                <w:left w:val="none" w:sz="0" w:space="0" w:color="auto"/>
                <w:bottom w:val="none" w:sz="0" w:space="0" w:color="auto"/>
                <w:right w:val="none" w:sz="0" w:space="0" w:color="auto"/>
              </w:divBdr>
            </w:div>
            <w:div w:id="47146705">
              <w:marLeft w:val="0"/>
              <w:marRight w:val="0"/>
              <w:marTop w:val="0"/>
              <w:marBottom w:val="0"/>
              <w:divBdr>
                <w:top w:val="none" w:sz="0" w:space="0" w:color="auto"/>
                <w:left w:val="none" w:sz="0" w:space="0" w:color="auto"/>
                <w:bottom w:val="none" w:sz="0" w:space="0" w:color="auto"/>
                <w:right w:val="none" w:sz="0" w:space="0" w:color="auto"/>
              </w:divBdr>
            </w:div>
            <w:div w:id="123162000">
              <w:marLeft w:val="0"/>
              <w:marRight w:val="0"/>
              <w:marTop w:val="0"/>
              <w:marBottom w:val="0"/>
              <w:divBdr>
                <w:top w:val="none" w:sz="0" w:space="0" w:color="auto"/>
                <w:left w:val="none" w:sz="0" w:space="0" w:color="auto"/>
                <w:bottom w:val="none" w:sz="0" w:space="0" w:color="auto"/>
                <w:right w:val="none" w:sz="0" w:space="0" w:color="auto"/>
              </w:divBdr>
            </w:div>
            <w:div w:id="971254279">
              <w:marLeft w:val="0"/>
              <w:marRight w:val="0"/>
              <w:marTop w:val="0"/>
              <w:marBottom w:val="0"/>
              <w:divBdr>
                <w:top w:val="none" w:sz="0" w:space="0" w:color="auto"/>
                <w:left w:val="none" w:sz="0" w:space="0" w:color="auto"/>
                <w:bottom w:val="none" w:sz="0" w:space="0" w:color="auto"/>
                <w:right w:val="none" w:sz="0" w:space="0" w:color="auto"/>
              </w:divBdr>
            </w:div>
            <w:div w:id="1578897319">
              <w:marLeft w:val="0"/>
              <w:marRight w:val="0"/>
              <w:marTop w:val="0"/>
              <w:marBottom w:val="0"/>
              <w:divBdr>
                <w:top w:val="none" w:sz="0" w:space="0" w:color="auto"/>
                <w:left w:val="none" w:sz="0" w:space="0" w:color="auto"/>
                <w:bottom w:val="none" w:sz="0" w:space="0" w:color="auto"/>
                <w:right w:val="none" w:sz="0" w:space="0" w:color="auto"/>
              </w:divBdr>
            </w:div>
            <w:div w:id="2018844357">
              <w:marLeft w:val="0"/>
              <w:marRight w:val="0"/>
              <w:marTop w:val="0"/>
              <w:marBottom w:val="0"/>
              <w:divBdr>
                <w:top w:val="none" w:sz="0" w:space="0" w:color="auto"/>
                <w:left w:val="none" w:sz="0" w:space="0" w:color="auto"/>
                <w:bottom w:val="none" w:sz="0" w:space="0" w:color="auto"/>
                <w:right w:val="none" w:sz="0" w:space="0" w:color="auto"/>
              </w:divBdr>
            </w:div>
            <w:div w:id="1977493237">
              <w:marLeft w:val="0"/>
              <w:marRight w:val="0"/>
              <w:marTop w:val="0"/>
              <w:marBottom w:val="0"/>
              <w:divBdr>
                <w:top w:val="none" w:sz="0" w:space="0" w:color="auto"/>
                <w:left w:val="none" w:sz="0" w:space="0" w:color="auto"/>
                <w:bottom w:val="none" w:sz="0" w:space="0" w:color="auto"/>
                <w:right w:val="none" w:sz="0" w:space="0" w:color="auto"/>
              </w:divBdr>
            </w:div>
            <w:div w:id="228805981">
              <w:marLeft w:val="0"/>
              <w:marRight w:val="0"/>
              <w:marTop w:val="0"/>
              <w:marBottom w:val="0"/>
              <w:divBdr>
                <w:top w:val="none" w:sz="0" w:space="0" w:color="auto"/>
                <w:left w:val="none" w:sz="0" w:space="0" w:color="auto"/>
                <w:bottom w:val="none" w:sz="0" w:space="0" w:color="auto"/>
                <w:right w:val="none" w:sz="0" w:space="0" w:color="auto"/>
              </w:divBdr>
            </w:div>
            <w:div w:id="1977904030">
              <w:marLeft w:val="0"/>
              <w:marRight w:val="0"/>
              <w:marTop w:val="0"/>
              <w:marBottom w:val="0"/>
              <w:divBdr>
                <w:top w:val="none" w:sz="0" w:space="0" w:color="auto"/>
                <w:left w:val="none" w:sz="0" w:space="0" w:color="auto"/>
                <w:bottom w:val="none" w:sz="0" w:space="0" w:color="auto"/>
                <w:right w:val="none" w:sz="0" w:space="0" w:color="auto"/>
              </w:divBdr>
            </w:div>
            <w:div w:id="670371695">
              <w:marLeft w:val="0"/>
              <w:marRight w:val="0"/>
              <w:marTop w:val="0"/>
              <w:marBottom w:val="0"/>
              <w:divBdr>
                <w:top w:val="none" w:sz="0" w:space="0" w:color="auto"/>
                <w:left w:val="none" w:sz="0" w:space="0" w:color="auto"/>
                <w:bottom w:val="none" w:sz="0" w:space="0" w:color="auto"/>
                <w:right w:val="none" w:sz="0" w:space="0" w:color="auto"/>
              </w:divBdr>
            </w:div>
            <w:div w:id="429930182">
              <w:marLeft w:val="0"/>
              <w:marRight w:val="0"/>
              <w:marTop w:val="0"/>
              <w:marBottom w:val="0"/>
              <w:divBdr>
                <w:top w:val="none" w:sz="0" w:space="0" w:color="auto"/>
                <w:left w:val="none" w:sz="0" w:space="0" w:color="auto"/>
                <w:bottom w:val="none" w:sz="0" w:space="0" w:color="auto"/>
                <w:right w:val="none" w:sz="0" w:space="0" w:color="auto"/>
              </w:divBdr>
            </w:div>
            <w:div w:id="1930776655">
              <w:marLeft w:val="0"/>
              <w:marRight w:val="0"/>
              <w:marTop w:val="0"/>
              <w:marBottom w:val="0"/>
              <w:divBdr>
                <w:top w:val="none" w:sz="0" w:space="0" w:color="auto"/>
                <w:left w:val="none" w:sz="0" w:space="0" w:color="auto"/>
                <w:bottom w:val="none" w:sz="0" w:space="0" w:color="auto"/>
                <w:right w:val="none" w:sz="0" w:space="0" w:color="auto"/>
              </w:divBdr>
            </w:div>
            <w:div w:id="272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410">
      <w:bodyDiv w:val="1"/>
      <w:marLeft w:val="0"/>
      <w:marRight w:val="0"/>
      <w:marTop w:val="0"/>
      <w:marBottom w:val="0"/>
      <w:divBdr>
        <w:top w:val="none" w:sz="0" w:space="0" w:color="auto"/>
        <w:left w:val="none" w:sz="0" w:space="0" w:color="auto"/>
        <w:bottom w:val="none" w:sz="0" w:space="0" w:color="auto"/>
        <w:right w:val="none" w:sz="0" w:space="0" w:color="auto"/>
      </w:divBdr>
    </w:div>
    <w:div w:id="695473008">
      <w:bodyDiv w:val="1"/>
      <w:marLeft w:val="0"/>
      <w:marRight w:val="0"/>
      <w:marTop w:val="0"/>
      <w:marBottom w:val="0"/>
      <w:divBdr>
        <w:top w:val="none" w:sz="0" w:space="0" w:color="auto"/>
        <w:left w:val="none" w:sz="0" w:space="0" w:color="auto"/>
        <w:bottom w:val="none" w:sz="0" w:space="0" w:color="auto"/>
        <w:right w:val="none" w:sz="0" w:space="0" w:color="auto"/>
      </w:divBdr>
      <w:divsChild>
        <w:div w:id="949969000">
          <w:marLeft w:val="0"/>
          <w:marRight w:val="0"/>
          <w:marTop w:val="0"/>
          <w:marBottom w:val="0"/>
          <w:divBdr>
            <w:top w:val="none" w:sz="0" w:space="0" w:color="auto"/>
            <w:left w:val="none" w:sz="0" w:space="0" w:color="auto"/>
            <w:bottom w:val="none" w:sz="0" w:space="0" w:color="auto"/>
            <w:right w:val="none" w:sz="0" w:space="0" w:color="auto"/>
          </w:divBdr>
          <w:divsChild>
            <w:div w:id="2049379178">
              <w:marLeft w:val="0"/>
              <w:marRight w:val="0"/>
              <w:marTop w:val="0"/>
              <w:marBottom w:val="0"/>
              <w:divBdr>
                <w:top w:val="none" w:sz="0" w:space="0" w:color="auto"/>
                <w:left w:val="none" w:sz="0" w:space="0" w:color="auto"/>
                <w:bottom w:val="none" w:sz="0" w:space="0" w:color="auto"/>
                <w:right w:val="none" w:sz="0" w:space="0" w:color="auto"/>
              </w:divBdr>
            </w:div>
            <w:div w:id="1751073160">
              <w:marLeft w:val="0"/>
              <w:marRight w:val="0"/>
              <w:marTop w:val="0"/>
              <w:marBottom w:val="0"/>
              <w:divBdr>
                <w:top w:val="none" w:sz="0" w:space="0" w:color="auto"/>
                <w:left w:val="none" w:sz="0" w:space="0" w:color="auto"/>
                <w:bottom w:val="none" w:sz="0" w:space="0" w:color="auto"/>
                <w:right w:val="none" w:sz="0" w:space="0" w:color="auto"/>
              </w:divBdr>
            </w:div>
            <w:div w:id="445318493">
              <w:marLeft w:val="0"/>
              <w:marRight w:val="0"/>
              <w:marTop w:val="0"/>
              <w:marBottom w:val="0"/>
              <w:divBdr>
                <w:top w:val="none" w:sz="0" w:space="0" w:color="auto"/>
                <w:left w:val="none" w:sz="0" w:space="0" w:color="auto"/>
                <w:bottom w:val="none" w:sz="0" w:space="0" w:color="auto"/>
                <w:right w:val="none" w:sz="0" w:space="0" w:color="auto"/>
              </w:divBdr>
            </w:div>
            <w:div w:id="1492258619">
              <w:marLeft w:val="0"/>
              <w:marRight w:val="0"/>
              <w:marTop w:val="0"/>
              <w:marBottom w:val="0"/>
              <w:divBdr>
                <w:top w:val="none" w:sz="0" w:space="0" w:color="auto"/>
                <w:left w:val="none" w:sz="0" w:space="0" w:color="auto"/>
                <w:bottom w:val="none" w:sz="0" w:space="0" w:color="auto"/>
                <w:right w:val="none" w:sz="0" w:space="0" w:color="auto"/>
              </w:divBdr>
            </w:div>
            <w:div w:id="1585450710">
              <w:marLeft w:val="0"/>
              <w:marRight w:val="0"/>
              <w:marTop w:val="0"/>
              <w:marBottom w:val="0"/>
              <w:divBdr>
                <w:top w:val="none" w:sz="0" w:space="0" w:color="auto"/>
                <w:left w:val="none" w:sz="0" w:space="0" w:color="auto"/>
                <w:bottom w:val="none" w:sz="0" w:space="0" w:color="auto"/>
                <w:right w:val="none" w:sz="0" w:space="0" w:color="auto"/>
              </w:divBdr>
            </w:div>
            <w:div w:id="821312038">
              <w:marLeft w:val="0"/>
              <w:marRight w:val="0"/>
              <w:marTop w:val="0"/>
              <w:marBottom w:val="0"/>
              <w:divBdr>
                <w:top w:val="none" w:sz="0" w:space="0" w:color="auto"/>
                <w:left w:val="none" w:sz="0" w:space="0" w:color="auto"/>
                <w:bottom w:val="none" w:sz="0" w:space="0" w:color="auto"/>
                <w:right w:val="none" w:sz="0" w:space="0" w:color="auto"/>
              </w:divBdr>
            </w:div>
            <w:div w:id="1503349873">
              <w:marLeft w:val="0"/>
              <w:marRight w:val="0"/>
              <w:marTop w:val="0"/>
              <w:marBottom w:val="0"/>
              <w:divBdr>
                <w:top w:val="none" w:sz="0" w:space="0" w:color="auto"/>
                <w:left w:val="none" w:sz="0" w:space="0" w:color="auto"/>
                <w:bottom w:val="none" w:sz="0" w:space="0" w:color="auto"/>
                <w:right w:val="none" w:sz="0" w:space="0" w:color="auto"/>
              </w:divBdr>
            </w:div>
            <w:div w:id="1004238453">
              <w:marLeft w:val="0"/>
              <w:marRight w:val="0"/>
              <w:marTop w:val="0"/>
              <w:marBottom w:val="0"/>
              <w:divBdr>
                <w:top w:val="none" w:sz="0" w:space="0" w:color="auto"/>
                <w:left w:val="none" w:sz="0" w:space="0" w:color="auto"/>
                <w:bottom w:val="none" w:sz="0" w:space="0" w:color="auto"/>
                <w:right w:val="none" w:sz="0" w:space="0" w:color="auto"/>
              </w:divBdr>
            </w:div>
            <w:div w:id="564756398">
              <w:marLeft w:val="0"/>
              <w:marRight w:val="0"/>
              <w:marTop w:val="0"/>
              <w:marBottom w:val="0"/>
              <w:divBdr>
                <w:top w:val="none" w:sz="0" w:space="0" w:color="auto"/>
                <w:left w:val="none" w:sz="0" w:space="0" w:color="auto"/>
                <w:bottom w:val="none" w:sz="0" w:space="0" w:color="auto"/>
                <w:right w:val="none" w:sz="0" w:space="0" w:color="auto"/>
              </w:divBdr>
            </w:div>
            <w:div w:id="2005081465">
              <w:marLeft w:val="0"/>
              <w:marRight w:val="0"/>
              <w:marTop w:val="0"/>
              <w:marBottom w:val="0"/>
              <w:divBdr>
                <w:top w:val="none" w:sz="0" w:space="0" w:color="auto"/>
                <w:left w:val="none" w:sz="0" w:space="0" w:color="auto"/>
                <w:bottom w:val="none" w:sz="0" w:space="0" w:color="auto"/>
                <w:right w:val="none" w:sz="0" w:space="0" w:color="auto"/>
              </w:divBdr>
            </w:div>
            <w:div w:id="749545934">
              <w:marLeft w:val="0"/>
              <w:marRight w:val="0"/>
              <w:marTop w:val="0"/>
              <w:marBottom w:val="0"/>
              <w:divBdr>
                <w:top w:val="none" w:sz="0" w:space="0" w:color="auto"/>
                <w:left w:val="none" w:sz="0" w:space="0" w:color="auto"/>
                <w:bottom w:val="none" w:sz="0" w:space="0" w:color="auto"/>
                <w:right w:val="none" w:sz="0" w:space="0" w:color="auto"/>
              </w:divBdr>
            </w:div>
            <w:div w:id="1583564061">
              <w:marLeft w:val="0"/>
              <w:marRight w:val="0"/>
              <w:marTop w:val="0"/>
              <w:marBottom w:val="0"/>
              <w:divBdr>
                <w:top w:val="none" w:sz="0" w:space="0" w:color="auto"/>
                <w:left w:val="none" w:sz="0" w:space="0" w:color="auto"/>
                <w:bottom w:val="none" w:sz="0" w:space="0" w:color="auto"/>
                <w:right w:val="none" w:sz="0" w:space="0" w:color="auto"/>
              </w:divBdr>
            </w:div>
            <w:div w:id="216160940">
              <w:marLeft w:val="0"/>
              <w:marRight w:val="0"/>
              <w:marTop w:val="0"/>
              <w:marBottom w:val="0"/>
              <w:divBdr>
                <w:top w:val="none" w:sz="0" w:space="0" w:color="auto"/>
                <w:left w:val="none" w:sz="0" w:space="0" w:color="auto"/>
                <w:bottom w:val="none" w:sz="0" w:space="0" w:color="auto"/>
                <w:right w:val="none" w:sz="0" w:space="0" w:color="auto"/>
              </w:divBdr>
            </w:div>
            <w:div w:id="231543510">
              <w:marLeft w:val="0"/>
              <w:marRight w:val="0"/>
              <w:marTop w:val="0"/>
              <w:marBottom w:val="0"/>
              <w:divBdr>
                <w:top w:val="none" w:sz="0" w:space="0" w:color="auto"/>
                <w:left w:val="none" w:sz="0" w:space="0" w:color="auto"/>
                <w:bottom w:val="none" w:sz="0" w:space="0" w:color="auto"/>
                <w:right w:val="none" w:sz="0" w:space="0" w:color="auto"/>
              </w:divBdr>
            </w:div>
            <w:div w:id="494566508">
              <w:marLeft w:val="0"/>
              <w:marRight w:val="0"/>
              <w:marTop w:val="0"/>
              <w:marBottom w:val="0"/>
              <w:divBdr>
                <w:top w:val="none" w:sz="0" w:space="0" w:color="auto"/>
                <w:left w:val="none" w:sz="0" w:space="0" w:color="auto"/>
                <w:bottom w:val="none" w:sz="0" w:space="0" w:color="auto"/>
                <w:right w:val="none" w:sz="0" w:space="0" w:color="auto"/>
              </w:divBdr>
            </w:div>
            <w:div w:id="1490321090">
              <w:marLeft w:val="0"/>
              <w:marRight w:val="0"/>
              <w:marTop w:val="0"/>
              <w:marBottom w:val="0"/>
              <w:divBdr>
                <w:top w:val="none" w:sz="0" w:space="0" w:color="auto"/>
                <w:left w:val="none" w:sz="0" w:space="0" w:color="auto"/>
                <w:bottom w:val="none" w:sz="0" w:space="0" w:color="auto"/>
                <w:right w:val="none" w:sz="0" w:space="0" w:color="auto"/>
              </w:divBdr>
            </w:div>
            <w:div w:id="1937791150">
              <w:marLeft w:val="0"/>
              <w:marRight w:val="0"/>
              <w:marTop w:val="0"/>
              <w:marBottom w:val="0"/>
              <w:divBdr>
                <w:top w:val="none" w:sz="0" w:space="0" w:color="auto"/>
                <w:left w:val="none" w:sz="0" w:space="0" w:color="auto"/>
                <w:bottom w:val="none" w:sz="0" w:space="0" w:color="auto"/>
                <w:right w:val="none" w:sz="0" w:space="0" w:color="auto"/>
              </w:divBdr>
            </w:div>
            <w:div w:id="850871963">
              <w:marLeft w:val="0"/>
              <w:marRight w:val="0"/>
              <w:marTop w:val="0"/>
              <w:marBottom w:val="0"/>
              <w:divBdr>
                <w:top w:val="none" w:sz="0" w:space="0" w:color="auto"/>
                <w:left w:val="none" w:sz="0" w:space="0" w:color="auto"/>
                <w:bottom w:val="none" w:sz="0" w:space="0" w:color="auto"/>
                <w:right w:val="none" w:sz="0" w:space="0" w:color="auto"/>
              </w:divBdr>
            </w:div>
            <w:div w:id="931662748">
              <w:marLeft w:val="0"/>
              <w:marRight w:val="0"/>
              <w:marTop w:val="0"/>
              <w:marBottom w:val="0"/>
              <w:divBdr>
                <w:top w:val="none" w:sz="0" w:space="0" w:color="auto"/>
                <w:left w:val="none" w:sz="0" w:space="0" w:color="auto"/>
                <w:bottom w:val="none" w:sz="0" w:space="0" w:color="auto"/>
                <w:right w:val="none" w:sz="0" w:space="0" w:color="auto"/>
              </w:divBdr>
            </w:div>
            <w:div w:id="1589118775">
              <w:marLeft w:val="0"/>
              <w:marRight w:val="0"/>
              <w:marTop w:val="0"/>
              <w:marBottom w:val="0"/>
              <w:divBdr>
                <w:top w:val="none" w:sz="0" w:space="0" w:color="auto"/>
                <w:left w:val="none" w:sz="0" w:space="0" w:color="auto"/>
                <w:bottom w:val="none" w:sz="0" w:space="0" w:color="auto"/>
                <w:right w:val="none" w:sz="0" w:space="0" w:color="auto"/>
              </w:divBdr>
            </w:div>
            <w:div w:id="1655256433">
              <w:marLeft w:val="0"/>
              <w:marRight w:val="0"/>
              <w:marTop w:val="0"/>
              <w:marBottom w:val="0"/>
              <w:divBdr>
                <w:top w:val="none" w:sz="0" w:space="0" w:color="auto"/>
                <w:left w:val="none" w:sz="0" w:space="0" w:color="auto"/>
                <w:bottom w:val="none" w:sz="0" w:space="0" w:color="auto"/>
                <w:right w:val="none" w:sz="0" w:space="0" w:color="auto"/>
              </w:divBdr>
            </w:div>
            <w:div w:id="1364745500">
              <w:marLeft w:val="0"/>
              <w:marRight w:val="0"/>
              <w:marTop w:val="0"/>
              <w:marBottom w:val="0"/>
              <w:divBdr>
                <w:top w:val="none" w:sz="0" w:space="0" w:color="auto"/>
                <w:left w:val="none" w:sz="0" w:space="0" w:color="auto"/>
                <w:bottom w:val="none" w:sz="0" w:space="0" w:color="auto"/>
                <w:right w:val="none" w:sz="0" w:space="0" w:color="auto"/>
              </w:divBdr>
            </w:div>
            <w:div w:id="56822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7576">
      <w:bodyDiv w:val="1"/>
      <w:marLeft w:val="0"/>
      <w:marRight w:val="0"/>
      <w:marTop w:val="0"/>
      <w:marBottom w:val="0"/>
      <w:divBdr>
        <w:top w:val="none" w:sz="0" w:space="0" w:color="auto"/>
        <w:left w:val="none" w:sz="0" w:space="0" w:color="auto"/>
        <w:bottom w:val="none" w:sz="0" w:space="0" w:color="auto"/>
        <w:right w:val="none" w:sz="0" w:space="0" w:color="auto"/>
      </w:divBdr>
      <w:divsChild>
        <w:div w:id="1726486624">
          <w:marLeft w:val="0"/>
          <w:marRight w:val="0"/>
          <w:marTop w:val="0"/>
          <w:marBottom w:val="0"/>
          <w:divBdr>
            <w:top w:val="none" w:sz="0" w:space="0" w:color="auto"/>
            <w:left w:val="none" w:sz="0" w:space="0" w:color="auto"/>
            <w:bottom w:val="none" w:sz="0" w:space="0" w:color="auto"/>
            <w:right w:val="none" w:sz="0" w:space="0" w:color="auto"/>
          </w:divBdr>
          <w:divsChild>
            <w:div w:id="3374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1821">
      <w:bodyDiv w:val="1"/>
      <w:marLeft w:val="0"/>
      <w:marRight w:val="0"/>
      <w:marTop w:val="0"/>
      <w:marBottom w:val="0"/>
      <w:divBdr>
        <w:top w:val="none" w:sz="0" w:space="0" w:color="auto"/>
        <w:left w:val="none" w:sz="0" w:space="0" w:color="auto"/>
        <w:bottom w:val="none" w:sz="0" w:space="0" w:color="auto"/>
        <w:right w:val="none" w:sz="0" w:space="0" w:color="auto"/>
      </w:divBdr>
    </w:div>
    <w:div w:id="848448958">
      <w:bodyDiv w:val="1"/>
      <w:marLeft w:val="0"/>
      <w:marRight w:val="0"/>
      <w:marTop w:val="0"/>
      <w:marBottom w:val="0"/>
      <w:divBdr>
        <w:top w:val="none" w:sz="0" w:space="0" w:color="auto"/>
        <w:left w:val="none" w:sz="0" w:space="0" w:color="auto"/>
        <w:bottom w:val="none" w:sz="0" w:space="0" w:color="auto"/>
        <w:right w:val="none" w:sz="0" w:space="0" w:color="auto"/>
      </w:divBdr>
    </w:div>
    <w:div w:id="977684023">
      <w:bodyDiv w:val="1"/>
      <w:marLeft w:val="0"/>
      <w:marRight w:val="0"/>
      <w:marTop w:val="0"/>
      <w:marBottom w:val="0"/>
      <w:divBdr>
        <w:top w:val="none" w:sz="0" w:space="0" w:color="auto"/>
        <w:left w:val="none" w:sz="0" w:space="0" w:color="auto"/>
        <w:bottom w:val="none" w:sz="0" w:space="0" w:color="auto"/>
        <w:right w:val="none" w:sz="0" w:space="0" w:color="auto"/>
      </w:divBdr>
      <w:divsChild>
        <w:div w:id="700402084">
          <w:marLeft w:val="0"/>
          <w:marRight w:val="0"/>
          <w:marTop w:val="0"/>
          <w:marBottom w:val="0"/>
          <w:divBdr>
            <w:top w:val="none" w:sz="0" w:space="0" w:color="auto"/>
            <w:left w:val="none" w:sz="0" w:space="0" w:color="auto"/>
            <w:bottom w:val="none" w:sz="0" w:space="0" w:color="auto"/>
            <w:right w:val="none" w:sz="0" w:space="0" w:color="auto"/>
          </w:divBdr>
          <w:divsChild>
            <w:div w:id="1991904828">
              <w:marLeft w:val="0"/>
              <w:marRight w:val="0"/>
              <w:marTop w:val="0"/>
              <w:marBottom w:val="0"/>
              <w:divBdr>
                <w:top w:val="none" w:sz="0" w:space="0" w:color="auto"/>
                <w:left w:val="none" w:sz="0" w:space="0" w:color="auto"/>
                <w:bottom w:val="none" w:sz="0" w:space="0" w:color="auto"/>
                <w:right w:val="none" w:sz="0" w:space="0" w:color="auto"/>
              </w:divBdr>
            </w:div>
            <w:div w:id="826435483">
              <w:marLeft w:val="0"/>
              <w:marRight w:val="0"/>
              <w:marTop w:val="0"/>
              <w:marBottom w:val="0"/>
              <w:divBdr>
                <w:top w:val="none" w:sz="0" w:space="0" w:color="auto"/>
                <w:left w:val="none" w:sz="0" w:space="0" w:color="auto"/>
                <w:bottom w:val="none" w:sz="0" w:space="0" w:color="auto"/>
                <w:right w:val="none" w:sz="0" w:space="0" w:color="auto"/>
              </w:divBdr>
            </w:div>
            <w:div w:id="1358386112">
              <w:marLeft w:val="0"/>
              <w:marRight w:val="0"/>
              <w:marTop w:val="0"/>
              <w:marBottom w:val="0"/>
              <w:divBdr>
                <w:top w:val="none" w:sz="0" w:space="0" w:color="auto"/>
                <w:left w:val="none" w:sz="0" w:space="0" w:color="auto"/>
                <w:bottom w:val="none" w:sz="0" w:space="0" w:color="auto"/>
                <w:right w:val="none" w:sz="0" w:space="0" w:color="auto"/>
              </w:divBdr>
            </w:div>
            <w:div w:id="448470817">
              <w:marLeft w:val="0"/>
              <w:marRight w:val="0"/>
              <w:marTop w:val="0"/>
              <w:marBottom w:val="0"/>
              <w:divBdr>
                <w:top w:val="none" w:sz="0" w:space="0" w:color="auto"/>
                <w:left w:val="none" w:sz="0" w:space="0" w:color="auto"/>
                <w:bottom w:val="none" w:sz="0" w:space="0" w:color="auto"/>
                <w:right w:val="none" w:sz="0" w:space="0" w:color="auto"/>
              </w:divBdr>
            </w:div>
            <w:div w:id="952321389">
              <w:marLeft w:val="0"/>
              <w:marRight w:val="0"/>
              <w:marTop w:val="0"/>
              <w:marBottom w:val="0"/>
              <w:divBdr>
                <w:top w:val="none" w:sz="0" w:space="0" w:color="auto"/>
                <w:left w:val="none" w:sz="0" w:space="0" w:color="auto"/>
                <w:bottom w:val="none" w:sz="0" w:space="0" w:color="auto"/>
                <w:right w:val="none" w:sz="0" w:space="0" w:color="auto"/>
              </w:divBdr>
            </w:div>
            <w:div w:id="2123649959">
              <w:marLeft w:val="0"/>
              <w:marRight w:val="0"/>
              <w:marTop w:val="0"/>
              <w:marBottom w:val="0"/>
              <w:divBdr>
                <w:top w:val="none" w:sz="0" w:space="0" w:color="auto"/>
                <w:left w:val="none" w:sz="0" w:space="0" w:color="auto"/>
                <w:bottom w:val="none" w:sz="0" w:space="0" w:color="auto"/>
                <w:right w:val="none" w:sz="0" w:space="0" w:color="auto"/>
              </w:divBdr>
            </w:div>
            <w:div w:id="1315337060">
              <w:marLeft w:val="0"/>
              <w:marRight w:val="0"/>
              <w:marTop w:val="0"/>
              <w:marBottom w:val="0"/>
              <w:divBdr>
                <w:top w:val="none" w:sz="0" w:space="0" w:color="auto"/>
                <w:left w:val="none" w:sz="0" w:space="0" w:color="auto"/>
                <w:bottom w:val="none" w:sz="0" w:space="0" w:color="auto"/>
                <w:right w:val="none" w:sz="0" w:space="0" w:color="auto"/>
              </w:divBdr>
            </w:div>
            <w:div w:id="1543710008">
              <w:marLeft w:val="0"/>
              <w:marRight w:val="0"/>
              <w:marTop w:val="0"/>
              <w:marBottom w:val="0"/>
              <w:divBdr>
                <w:top w:val="none" w:sz="0" w:space="0" w:color="auto"/>
                <w:left w:val="none" w:sz="0" w:space="0" w:color="auto"/>
                <w:bottom w:val="none" w:sz="0" w:space="0" w:color="auto"/>
                <w:right w:val="none" w:sz="0" w:space="0" w:color="auto"/>
              </w:divBdr>
            </w:div>
            <w:div w:id="1807236772">
              <w:marLeft w:val="0"/>
              <w:marRight w:val="0"/>
              <w:marTop w:val="0"/>
              <w:marBottom w:val="0"/>
              <w:divBdr>
                <w:top w:val="none" w:sz="0" w:space="0" w:color="auto"/>
                <w:left w:val="none" w:sz="0" w:space="0" w:color="auto"/>
                <w:bottom w:val="none" w:sz="0" w:space="0" w:color="auto"/>
                <w:right w:val="none" w:sz="0" w:space="0" w:color="auto"/>
              </w:divBdr>
            </w:div>
            <w:div w:id="732433448">
              <w:marLeft w:val="0"/>
              <w:marRight w:val="0"/>
              <w:marTop w:val="0"/>
              <w:marBottom w:val="0"/>
              <w:divBdr>
                <w:top w:val="none" w:sz="0" w:space="0" w:color="auto"/>
                <w:left w:val="none" w:sz="0" w:space="0" w:color="auto"/>
                <w:bottom w:val="none" w:sz="0" w:space="0" w:color="auto"/>
                <w:right w:val="none" w:sz="0" w:space="0" w:color="auto"/>
              </w:divBdr>
            </w:div>
            <w:div w:id="1686981882">
              <w:marLeft w:val="0"/>
              <w:marRight w:val="0"/>
              <w:marTop w:val="0"/>
              <w:marBottom w:val="0"/>
              <w:divBdr>
                <w:top w:val="none" w:sz="0" w:space="0" w:color="auto"/>
                <w:left w:val="none" w:sz="0" w:space="0" w:color="auto"/>
                <w:bottom w:val="none" w:sz="0" w:space="0" w:color="auto"/>
                <w:right w:val="none" w:sz="0" w:space="0" w:color="auto"/>
              </w:divBdr>
            </w:div>
            <w:div w:id="751125931">
              <w:marLeft w:val="0"/>
              <w:marRight w:val="0"/>
              <w:marTop w:val="0"/>
              <w:marBottom w:val="0"/>
              <w:divBdr>
                <w:top w:val="none" w:sz="0" w:space="0" w:color="auto"/>
                <w:left w:val="none" w:sz="0" w:space="0" w:color="auto"/>
                <w:bottom w:val="none" w:sz="0" w:space="0" w:color="auto"/>
                <w:right w:val="none" w:sz="0" w:space="0" w:color="auto"/>
              </w:divBdr>
            </w:div>
            <w:div w:id="1275750138">
              <w:marLeft w:val="0"/>
              <w:marRight w:val="0"/>
              <w:marTop w:val="0"/>
              <w:marBottom w:val="0"/>
              <w:divBdr>
                <w:top w:val="none" w:sz="0" w:space="0" w:color="auto"/>
                <w:left w:val="none" w:sz="0" w:space="0" w:color="auto"/>
                <w:bottom w:val="none" w:sz="0" w:space="0" w:color="auto"/>
                <w:right w:val="none" w:sz="0" w:space="0" w:color="auto"/>
              </w:divBdr>
            </w:div>
            <w:div w:id="775363823">
              <w:marLeft w:val="0"/>
              <w:marRight w:val="0"/>
              <w:marTop w:val="0"/>
              <w:marBottom w:val="0"/>
              <w:divBdr>
                <w:top w:val="none" w:sz="0" w:space="0" w:color="auto"/>
                <w:left w:val="none" w:sz="0" w:space="0" w:color="auto"/>
                <w:bottom w:val="none" w:sz="0" w:space="0" w:color="auto"/>
                <w:right w:val="none" w:sz="0" w:space="0" w:color="auto"/>
              </w:divBdr>
            </w:div>
            <w:div w:id="485829574">
              <w:marLeft w:val="0"/>
              <w:marRight w:val="0"/>
              <w:marTop w:val="0"/>
              <w:marBottom w:val="0"/>
              <w:divBdr>
                <w:top w:val="none" w:sz="0" w:space="0" w:color="auto"/>
                <w:left w:val="none" w:sz="0" w:space="0" w:color="auto"/>
                <w:bottom w:val="none" w:sz="0" w:space="0" w:color="auto"/>
                <w:right w:val="none" w:sz="0" w:space="0" w:color="auto"/>
              </w:divBdr>
            </w:div>
            <w:div w:id="1573198795">
              <w:marLeft w:val="0"/>
              <w:marRight w:val="0"/>
              <w:marTop w:val="0"/>
              <w:marBottom w:val="0"/>
              <w:divBdr>
                <w:top w:val="none" w:sz="0" w:space="0" w:color="auto"/>
                <w:left w:val="none" w:sz="0" w:space="0" w:color="auto"/>
                <w:bottom w:val="none" w:sz="0" w:space="0" w:color="auto"/>
                <w:right w:val="none" w:sz="0" w:space="0" w:color="auto"/>
              </w:divBdr>
            </w:div>
            <w:div w:id="1373462544">
              <w:marLeft w:val="0"/>
              <w:marRight w:val="0"/>
              <w:marTop w:val="0"/>
              <w:marBottom w:val="0"/>
              <w:divBdr>
                <w:top w:val="none" w:sz="0" w:space="0" w:color="auto"/>
                <w:left w:val="none" w:sz="0" w:space="0" w:color="auto"/>
                <w:bottom w:val="none" w:sz="0" w:space="0" w:color="auto"/>
                <w:right w:val="none" w:sz="0" w:space="0" w:color="auto"/>
              </w:divBdr>
            </w:div>
            <w:div w:id="1845777953">
              <w:marLeft w:val="0"/>
              <w:marRight w:val="0"/>
              <w:marTop w:val="0"/>
              <w:marBottom w:val="0"/>
              <w:divBdr>
                <w:top w:val="none" w:sz="0" w:space="0" w:color="auto"/>
                <w:left w:val="none" w:sz="0" w:space="0" w:color="auto"/>
                <w:bottom w:val="none" w:sz="0" w:space="0" w:color="auto"/>
                <w:right w:val="none" w:sz="0" w:space="0" w:color="auto"/>
              </w:divBdr>
            </w:div>
            <w:div w:id="1403019289">
              <w:marLeft w:val="0"/>
              <w:marRight w:val="0"/>
              <w:marTop w:val="0"/>
              <w:marBottom w:val="0"/>
              <w:divBdr>
                <w:top w:val="none" w:sz="0" w:space="0" w:color="auto"/>
                <w:left w:val="none" w:sz="0" w:space="0" w:color="auto"/>
                <w:bottom w:val="none" w:sz="0" w:space="0" w:color="auto"/>
                <w:right w:val="none" w:sz="0" w:space="0" w:color="auto"/>
              </w:divBdr>
            </w:div>
            <w:div w:id="820195859">
              <w:marLeft w:val="0"/>
              <w:marRight w:val="0"/>
              <w:marTop w:val="0"/>
              <w:marBottom w:val="0"/>
              <w:divBdr>
                <w:top w:val="none" w:sz="0" w:space="0" w:color="auto"/>
                <w:left w:val="none" w:sz="0" w:space="0" w:color="auto"/>
                <w:bottom w:val="none" w:sz="0" w:space="0" w:color="auto"/>
                <w:right w:val="none" w:sz="0" w:space="0" w:color="auto"/>
              </w:divBdr>
            </w:div>
            <w:div w:id="334504401">
              <w:marLeft w:val="0"/>
              <w:marRight w:val="0"/>
              <w:marTop w:val="0"/>
              <w:marBottom w:val="0"/>
              <w:divBdr>
                <w:top w:val="none" w:sz="0" w:space="0" w:color="auto"/>
                <w:left w:val="none" w:sz="0" w:space="0" w:color="auto"/>
                <w:bottom w:val="none" w:sz="0" w:space="0" w:color="auto"/>
                <w:right w:val="none" w:sz="0" w:space="0" w:color="auto"/>
              </w:divBdr>
            </w:div>
            <w:div w:id="1931886936">
              <w:marLeft w:val="0"/>
              <w:marRight w:val="0"/>
              <w:marTop w:val="0"/>
              <w:marBottom w:val="0"/>
              <w:divBdr>
                <w:top w:val="none" w:sz="0" w:space="0" w:color="auto"/>
                <w:left w:val="none" w:sz="0" w:space="0" w:color="auto"/>
                <w:bottom w:val="none" w:sz="0" w:space="0" w:color="auto"/>
                <w:right w:val="none" w:sz="0" w:space="0" w:color="auto"/>
              </w:divBdr>
            </w:div>
            <w:div w:id="1538738533">
              <w:marLeft w:val="0"/>
              <w:marRight w:val="0"/>
              <w:marTop w:val="0"/>
              <w:marBottom w:val="0"/>
              <w:divBdr>
                <w:top w:val="none" w:sz="0" w:space="0" w:color="auto"/>
                <w:left w:val="none" w:sz="0" w:space="0" w:color="auto"/>
                <w:bottom w:val="none" w:sz="0" w:space="0" w:color="auto"/>
                <w:right w:val="none" w:sz="0" w:space="0" w:color="auto"/>
              </w:divBdr>
            </w:div>
            <w:div w:id="932935880">
              <w:marLeft w:val="0"/>
              <w:marRight w:val="0"/>
              <w:marTop w:val="0"/>
              <w:marBottom w:val="0"/>
              <w:divBdr>
                <w:top w:val="none" w:sz="0" w:space="0" w:color="auto"/>
                <w:left w:val="none" w:sz="0" w:space="0" w:color="auto"/>
                <w:bottom w:val="none" w:sz="0" w:space="0" w:color="auto"/>
                <w:right w:val="none" w:sz="0" w:space="0" w:color="auto"/>
              </w:divBdr>
            </w:div>
            <w:div w:id="1284656682">
              <w:marLeft w:val="0"/>
              <w:marRight w:val="0"/>
              <w:marTop w:val="0"/>
              <w:marBottom w:val="0"/>
              <w:divBdr>
                <w:top w:val="none" w:sz="0" w:space="0" w:color="auto"/>
                <w:left w:val="none" w:sz="0" w:space="0" w:color="auto"/>
                <w:bottom w:val="none" w:sz="0" w:space="0" w:color="auto"/>
                <w:right w:val="none" w:sz="0" w:space="0" w:color="auto"/>
              </w:divBdr>
            </w:div>
            <w:div w:id="1257405067">
              <w:marLeft w:val="0"/>
              <w:marRight w:val="0"/>
              <w:marTop w:val="0"/>
              <w:marBottom w:val="0"/>
              <w:divBdr>
                <w:top w:val="none" w:sz="0" w:space="0" w:color="auto"/>
                <w:left w:val="none" w:sz="0" w:space="0" w:color="auto"/>
                <w:bottom w:val="none" w:sz="0" w:space="0" w:color="auto"/>
                <w:right w:val="none" w:sz="0" w:space="0" w:color="auto"/>
              </w:divBdr>
            </w:div>
            <w:div w:id="1642076388">
              <w:marLeft w:val="0"/>
              <w:marRight w:val="0"/>
              <w:marTop w:val="0"/>
              <w:marBottom w:val="0"/>
              <w:divBdr>
                <w:top w:val="none" w:sz="0" w:space="0" w:color="auto"/>
                <w:left w:val="none" w:sz="0" w:space="0" w:color="auto"/>
                <w:bottom w:val="none" w:sz="0" w:space="0" w:color="auto"/>
                <w:right w:val="none" w:sz="0" w:space="0" w:color="auto"/>
              </w:divBdr>
            </w:div>
            <w:div w:id="2121601176">
              <w:marLeft w:val="0"/>
              <w:marRight w:val="0"/>
              <w:marTop w:val="0"/>
              <w:marBottom w:val="0"/>
              <w:divBdr>
                <w:top w:val="none" w:sz="0" w:space="0" w:color="auto"/>
                <w:left w:val="none" w:sz="0" w:space="0" w:color="auto"/>
                <w:bottom w:val="none" w:sz="0" w:space="0" w:color="auto"/>
                <w:right w:val="none" w:sz="0" w:space="0" w:color="auto"/>
              </w:divBdr>
            </w:div>
            <w:div w:id="865364720">
              <w:marLeft w:val="0"/>
              <w:marRight w:val="0"/>
              <w:marTop w:val="0"/>
              <w:marBottom w:val="0"/>
              <w:divBdr>
                <w:top w:val="none" w:sz="0" w:space="0" w:color="auto"/>
                <w:left w:val="none" w:sz="0" w:space="0" w:color="auto"/>
                <w:bottom w:val="none" w:sz="0" w:space="0" w:color="auto"/>
                <w:right w:val="none" w:sz="0" w:space="0" w:color="auto"/>
              </w:divBdr>
            </w:div>
            <w:div w:id="618923549">
              <w:marLeft w:val="0"/>
              <w:marRight w:val="0"/>
              <w:marTop w:val="0"/>
              <w:marBottom w:val="0"/>
              <w:divBdr>
                <w:top w:val="none" w:sz="0" w:space="0" w:color="auto"/>
                <w:left w:val="none" w:sz="0" w:space="0" w:color="auto"/>
                <w:bottom w:val="none" w:sz="0" w:space="0" w:color="auto"/>
                <w:right w:val="none" w:sz="0" w:space="0" w:color="auto"/>
              </w:divBdr>
            </w:div>
            <w:div w:id="373621100">
              <w:marLeft w:val="0"/>
              <w:marRight w:val="0"/>
              <w:marTop w:val="0"/>
              <w:marBottom w:val="0"/>
              <w:divBdr>
                <w:top w:val="none" w:sz="0" w:space="0" w:color="auto"/>
                <w:left w:val="none" w:sz="0" w:space="0" w:color="auto"/>
                <w:bottom w:val="none" w:sz="0" w:space="0" w:color="auto"/>
                <w:right w:val="none" w:sz="0" w:space="0" w:color="auto"/>
              </w:divBdr>
            </w:div>
            <w:div w:id="123542323">
              <w:marLeft w:val="0"/>
              <w:marRight w:val="0"/>
              <w:marTop w:val="0"/>
              <w:marBottom w:val="0"/>
              <w:divBdr>
                <w:top w:val="none" w:sz="0" w:space="0" w:color="auto"/>
                <w:left w:val="none" w:sz="0" w:space="0" w:color="auto"/>
                <w:bottom w:val="none" w:sz="0" w:space="0" w:color="auto"/>
                <w:right w:val="none" w:sz="0" w:space="0" w:color="auto"/>
              </w:divBdr>
            </w:div>
            <w:div w:id="296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2285">
      <w:bodyDiv w:val="1"/>
      <w:marLeft w:val="0"/>
      <w:marRight w:val="0"/>
      <w:marTop w:val="0"/>
      <w:marBottom w:val="0"/>
      <w:divBdr>
        <w:top w:val="none" w:sz="0" w:space="0" w:color="auto"/>
        <w:left w:val="none" w:sz="0" w:space="0" w:color="auto"/>
        <w:bottom w:val="none" w:sz="0" w:space="0" w:color="auto"/>
        <w:right w:val="none" w:sz="0" w:space="0" w:color="auto"/>
      </w:divBdr>
    </w:div>
    <w:div w:id="1562323640">
      <w:bodyDiv w:val="1"/>
      <w:marLeft w:val="0"/>
      <w:marRight w:val="0"/>
      <w:marTop w:val="0"/>
      <w:marBottom w:val="0"/>
      <w:divBdr>
        <w:top w:val="none" w:sz="0" w:space="0" w:color="auto"/>
        <w:left w:val="none" w:sz="0" w:space="0" w:color="auto"/>
        <w:bottom w:val="none" w:sz="0" w:space="0" w:color="auto"/>
        <w:right w:val="none" w:sz="0" w:space="0" w:color="auto"/>
      </w:divBdr>
    </w:div>
    <w:div w:id="1685201759">
      <w:bodyDiv w:val="1"/>
      <w:marLeft w:val="0"/>
      <w:marRight w:val="0"/>
      <w:marTop w:val="0"/>
      <w:marBottom w:val="0"/>
      <w:divBdr>
        <w:top w:val="none" w:sz="0" w:space="0" w:color="auto"/>
        <w:left w:val="none" w:sz="0" w:space="0" w:color="auto"/>
        <w:bottom w:val="none" w:sz="0" w:space="0" w:color="auto"/>
        <w:right w:val="none" w:sz="0" w:space="0" w:color="auto"/>
      </w:divBdr>
    </w:div>
    <w:div w:id="1745491895">
      <w:bodyDiv w:val="1"/>
      <w:marLeft w:val="0"/>
      <w:marRight w:val="0"/>
      <w:marTop w:val="0"/>
      <w:marBottom w:val="0"/>
      <w:divBdr>
        <w:top w:val="none" w:sz="0" w:space="0" w:color="auto"/>
        <w:left w:val="none" w:sz="0" w:space="0" w:color="auto"/>
        <w:bottom w:val="none" w:sz="0" w:space="0" w:color="auto"/>
        <w:right w:val="none" w:sz="0" w:space="0" w:color="auto"/>
      </w:divBdr>
      <w:divsChild>
        <w:div w:id="1615093012">
          <w:marLeft w:val="0"/>
          <w:marRight w:val="0"/>
          <w:marTop w:val="0"/>
          <w:marBottom w:val="0"/>
          <w:divBdr>
            <w:top w:val="none" w:sz="0" w:space="0" w:color="auto"/>
            <w:left w:val="none" w:sz="0" w:space="0" w:color="auto"/>
            <w:bottom w:val="none" w:sz="0" w:space="0" w:color="auto"/>
            <w:right w:val="none" w:sz="0" w:space="0" w:color="auto"/>
          </w:divBdr>
          <w:divsChild>
            <w:div w:id="110586906">
              <w:marLeft w:val="0"/>
              <w:marRight w:val="0"/>
              <w:marTop w:val="0"/>
              <w:marBottom w:val="0"/>
              <w:divBdr>
                <w:top w:val="none" w:sz="0" w:space="0" w:color="auto"/>
                <w:left w:val="none" w:sz="0" w:space="0" w:color="auto"/>
                <w:bottom w:val="none" w:sz="0" w:space="0" w:color="auto"/>
                <w:right w:val="none" w:sz="0" w:space="0" w:color="auto"/>
              </w:divBdr>
            </w:div>
            <w:div w:id="952788061">
              <w:marLeft w:val="0"/>
              <w:marRight w:val="0"/>
              <w:marTop w:val="0"/>
              <w:marBottom w:val="0"/>
              <w:divBdr>
                <w:top w:val="none" w:sz="0" w:space="0" w:color="auto"/>
                <w:left w:val="none" w:sz="0" w:space="0" w:color="auto"/>
                <w:bottom w:val="none" w:sz="0" w:space="0" w:color="auto"/>
                <w:right w:val="none" w:sz="0" w:space="0" w:color="auto"/>
              </w:divBdr>
            </w:div>
            <w:div w:id="1659453872">
              <w:marLeft w:val="0"/>
              <w:marRight w:val="0"/>
              <w:marTop w:val="0"/>
              <w:marBottom w:val="0"/>
              <w:divBdr>
                <w:top w:val="none" w:sz="0" w:space="0" w:color="auto"/>
                <w:left w:val="none" w:sz="0" w:space="0" w:color="auto"/>
                <w:bottom w:val="none" w:sz="0" w:space="0" w:color="auto"/>
                <w:right w:val="none" w:sz="0" w:space="0" w:color="auto"/>
              </w:divBdr>
            </w:div>
            <w:div w:id="721250652">
              <w:marLeft w:val="0"/>
              <w:marRight w:val="0"/>
              <w:marTop w:val="0"/>
              <w:marBottom w:val="0"/>
              <w:divBdr>
                <w:top w:val="none" w:sz="0" w:space="0" w:color="auto"/>
                <w:left w:val="none" w:sz="0" w:space="0" w:color="auto"/>
                <w:bottom w:val="none" w:sz="0" w:space="0" w:color="auto"/>
                <w:right w:val="none" w:sz="0" w:space="0" w:color="auto"/>
              </w:divBdr>
            </w:div>
            <w:div w:id="287010041">
              <w:marLeft w:val="0"/>
              <w:marRight w:val="0"/>
              <w:marTop w:val="0"/>
              <w:marBottom w:val="0"/>
              <w:divBdr>
                <w:top w:val="none" w:sz="0" w:space="0" w:color="auto"/>
                <w:left w:val="none" w:sz="0" w:space="0" w:color="auto"/>
                <w:bottom w:val="none" w:sz="0" w:space="0" w:color="auto"/>
                <w:right w:val="none" w:sz="0" w:space="0" w:color="auto"/>
              </w:divBdr>
            </w:div>
            <w:div w:id="671295004">
              <w:marLeft w:val="0"/>
              <w:marRight w:val="0"/>
              <w:marTop w:val="0"/>
              <w:marBottom w:val="0"/>
              <w:divBdr>
                <w:top w:val="none" w:sz="0" w:space="0" w:color="auto"/>
                <w:left w:val="none" w:sz="0" w:space="0" w:color="auto"/>
                <w:bottom w:val="none" w:sz="0" w:space="0" w:color="auto"/>
                <w:right w:val="none" w:sz="0" w:space="0" w:color="auto"/>
              </w:divBdr>
            </w:div>
            <w:div w:id="531380581">
              <w:marLeft w:val="0"/>
              <w:marRight w:val="0"/>
              <w:marTop w:val="0"/>
              <w:marBottom w:val="0"/>
              <w:divBdr>
                <w:top w:val="none" w:sz="0" w:space="0" w:color="auto"/>
                <w:left w:val="none" w:sz="0" w:space="0" w:color="auto"/>
                <w:bottom w:val="none" w:sz="0" w:space="0" w:color="auto"/>
                <w:right w:val="none" w:sz="0" w:space="0" w:color="auto"/>
              </w:divBdr>
            </w:div>
            <w:div w:id="28997922">
              <w:marLeft w:val="0"/>
              <w:marRight w:val="0"/>
              <w:marTop w:val="0"/>
              <w:marBottom w:val="0"/>
              <w:divBdr>
                <w:top w:val="none" w:sz="0" w:space="0" w:color="auto"/>
                <w:left w:val="none" w:sz="0" w:space="0" w:color="auto"/>
                <w:bottom w:val="none" w:sz="0" w:space="0" w:color="auto"/>
                <w:right w:val="none" w:sz="0" w:space="0" w:color="auto"/>
              </w:divBdr>
            </w:div>
            <w:div w:id="1039548729">
              <w:marLeft w:val="0"/>
              <w:marRight w:val="0"/>
              <w:marTop w:val="0"/>
              <w:marBottom w:val="0"/>
              <w:divBdr>
                <w:top w:val="none" w:sz="0" w:space="0" w:color="auto"/>
                <w:left w:val="none" w:sz="0" w:space="0" w:color="auto"/>
                <w:bottom w:val="none" w:sz="0" w:space="0" w:color="auto"/>
                <w:right w:val="none" w:sz="0" w:space="0" w:color="auto"/>
              </w:divBdr>
            </w:div>
            <w:div w:id="881211430">
              <w:marLeft w:val="0"/>
              <w:marRight w:val="0"/>
              <w:marTop w:val="0"/>
              <w:marBottom w:val="0"/>
              <w:divBdr>
                <w:top w:val="none" w:sz="0" w:space="0" w:color="auto"/>
                <w:left w:val="none" w:sz="0" w:space="0" w:color="auto"/>
                <w:bottom w:val="none" w:sz="0" w:space="0" w:color="auto"/>
                <w:right w:val="none" w:sz="0" w:space="0" w:color="auto"/>
              </w:divBdr>
            </w:div>
            <w:div w:id="538709677">
              <w:marLeft w:val="0"/>
              <w:marRight w:val="0"/>
              <w:marTop w:val="0"/>
              <w:marBottom w:val="0"/>
              <w:divBdr>
                <w:top w:val="none" w:sz="0" w:space="0" w:color="auto"/>
                <w:left w:val="none" w:sz="0" w:space="0" w:color="auto"/>
                <w:bottom w:val="none" w:sz="0" w:space="0" w:color="auto"/>
                <w:right w:val="none" w:sz="0" w:space="0" w:color="auto"/>
              </w:divBdr>
            </w:div>
            <w:div w:id="62145313">
              <w:marLeft w:val="0"/>
              <w:marRight w:val="0"/>
              <w:marTop w:val="0"/>
              <w:marBottom w:val="0"/>
              <w:divBdr>
                <w:top w:val="none" w:sz="0" w:space="0" w:color="auto"/>
                <w:left w:val="none" w:sz="0" w:space="0" w:color="auto"/>
                <w:bottom w:val="none" w:sz="0" w:space="0" w:color="auto"/>
                <w:right w:val="none" w:sz="0" w:space="0" w:color="auto"/>
              </w:divBdr>
            </w:div>
            <w:div w:id="1644042500">
              <w:marLeft w:val="0"/>
              <w:marRight w:val="0"/>
              <w:marTop w:val="0"/>
              <w:marBottom w:val="0"/>
              <w:divBdr>
                <w:top w:val="none" w:sz="0" w:space="0" w:color="auto"/>
                <w:left w:val="none" w:sz="0" w:space="0" w:color="auto"/>
                <w:bottom w:val="none" w:sz="0" w:space="0" w:color="auto"/>
                <w:right w:val="none" w:sz="0" w:space="0" w:color="auto"/>
              </w:divBdr>
            </w:div>
            <w:div w:id="891307103">
              <w:marLeft w:val="0"/>
              <w:marRight w:val="0"/>
              <w:marTop w:val="0"/>
              <w:marBottom w:val="0"/>
              <w:divBdr>
                <w:top w:val="none" w:sz="0" w:space="0" w:color="auto"/>
                <w:left w:val="none" w:sz="0" w:space="0" w:color="auto"/>
                <w:bottom w:val="none" w:sz="0" w:space="0" w:color="auto"/>
                <w:right w:val="none" w:sz="0" w:space="0" w:color="auto"/>
              </w:divBdr>
            </w:div>
            <w:div w:id="331954015">
              <w:marLeft w:val="0"/>
              <w:marRight w:val="0"/>
              <w:marTop w:val="0"/>
              <w:marBottom w:val="0"/>
              <w:divBdr>
                <w:top w:val="none" w:sz="0" w:space="0" w:color="auto"/>
                <w:left w:val="none" w:sz="0" w:space="0" w:color="auto"/>
                <w:bottom w:val="none" w:sz="0" w:space="0" w:color="auto"/>
                <w:right w:val="none" w:sz="0" w:space="0" w:color="auto"/>
              </w:divBdr>
            </w:div>
            <w:div w:id="1072657662">
              <w:marLeft w:val="0"/>
              <w:marRight w:val="0"/>
              <w:marTop w:val="0"/>
              <w:marBottom w:val="0"/>
              <w:divBdr>
                <w:top w:val="none" w:sz="0" w:space="0" w:color="auto"/>
                <w:left w:val="none" w:sz="0" w:space="0" w:color="auto"/>
                <w:bottom w:val="none" w:sz="0" w:space="0" w:color="auto"/>
                <w:right w:val="none" w:sz="0" w:space="0" w:color="auto"/>
              </w:divBdr>
            </w:div>
            <w:div w:id="1359506384">
              <w:marLeft w:val="0"/>
              <w:marRight w:val="0"/>
              <w:marTop w:val="0"/>
              <w:marBottom w:val="0"/>
              <w:divBdr>
                <w:top w:val="none" w:sz="0" w:space="0" w:color="auto"/>
                <w:left w:val="none" w:sz="0" w:space="0" w:color="auto"/>
                <w:bottom w:val="none" w:sz="0" w:space="0" w:color="auto"/>
                <w:right w:val="none" w:sz="0" w:space="0" w:color="auto"/>
              </w:divBdr>
            </w:div>
            <w:div w:id="1133250919">
              <w:marLeft w:val="0"/>
              <w:marRight w:val="0"/>
              <w:marTop w:val="0"/>
              <w:marBottom w:val="0"/>
              <w:divBdr>
                <w:top w:val="none" w:sz="0" w:space="0" w:color="auto"/>
                <w:left w:val="none" w:sz="0" w:space="0" w:color="auto"/>
                <w:bottom w:val="none" w:sz="0" w:space="0" w:color="auto"/>
                <w:right w:val="none" w:sz="0" w:space="0" w:color="auto"/>
              </w:divBdr>
            </w:div>
            <w:div w:id="789127353">
              <w:marLeft w:val="0"/>
              <w:marRight w:val="0"/>
              <w:marTop w:val="0"/>
              <w:marBottom w:val="0"/>
              <w:divBdr>
                <w:top w:val="none" w:sz="0" w:space="0" w:color="auto"/>
                <w:left w:val="none" w:sz="0" w:space="0" w:color="auto"/>
                <w:bottom w:val="none" w:sz="0" w:space="0" w:color="auto"/>
                <w:right w:val="none" w:sz="0" w:space="0" w:color="auto"/>
              </w:divBdr>
            </w:div>
            <w:div w:id="1972395194">
              <w:marLeft w:val="0"/>
              <w:marRight w:val="0"/>
              <w:marTop w:val="0"/>
              <w:marBottom w:val="0"/>
              <w:divBdr>
                <w:top w:val="none" w:sz="0" w:space="0" w:color="auto"/>
                <w:left w:val="none" w:sz="0" w:space="0" w:color="auto"/>
                <w:bottom w:val="none" w:sz="0" w:space="0" w:color="auto"/>
                <w:right w:val="none" w:sz="0" w:space="0" w:color="auto"/>
              </w:divBdr>
            </w:div>
            <w:div w:id="2049522775">
              <w:marLeft w:val="0"/>
              <w:marRight w:val="0"/>
              <w:marTop w:val="0"/>
              <w:marBottom w:val="0"/>
              <w:divBdr>
                <w:top w:val="none" w:sz="0" w:space="0" w:color="auto"/>
                <w:left w:val="none" w:sz="0" w:space="0" w:color="auto"/>
                <w:bottom w:val="none" w:sz="0" w:space="0" w:color="auto"/>
                <w:right w:val="none" w:sz="0" w:space="0" w:color="auto"/>
              </w:divBdr>
            </w:div>
            <w:div w:id="2068185679">
              <w:marLeft w:val="0"/>
              <w:marRight w:val="0"/>
              <w:marTop w:val="0"/>
              <w:marBottom w:val="0"/>
              <w:divBdr>
                <w:top w:val="none" w:sz="0" w:space="0" w:color="auto"/>
                <w:left w:val="none" w:sz="0" w:space="0" w:color="auto"/>
                <w:bottom w:val="none" w:sz="0" w:space="0" w:color="auto"/>
                <w:right w:val="none" w:sz="0" w:space="0" w:color="auto"/>
              </w:divBdr>
            </w:div>
            <w:div w:id="226187818">
              <w:marLeft w:val="0"/>
              <w:marRight w:val="0"/>
              <w:marTop w:val="0"/>
              <w:marBottom w:val="0"/>
              <w:divBdr>
                <w:top w:val="none" w:sz="0" w:space="0" w:color="auto"/>
                <w:left w:val="none" w:sz="0" w:space="0" w:color="auto"/>
                <w:bottom w:val="none" w:sz="0" w:space="0" w:color="auto"/>
                <w:right w:val="none" w:sz="0" w:space="0" w:color="auto"/>
              </w:divBdr>
            </w:div>
            <w:div w:id="598634656">
              <w:marLeft w:val="0"/>
              <w:marRight w:val="0"/>
              <w:marTop w:val="0"/>
              <w:marBottom w:val="0"/>
              <w:divBdr>
                <w:top w:val="none" w:sz="0" w:space="0" w:color="auto"/>
                <w:left w:val="none" w:sz="0" w:space="0" w:color="auto"/>
                <w:bottom w:val="none" w:sz="0" w:space="0" w:color="auto"/>
                <w:right w:val="none" w:sz="0" w:space="0" w:color="auto"/>
              </w:divBdr>
            </w:div>
            <w:div w:id="1227644641">
              <w:marLeft w:val="0"/>
              <w:marRight w:val="0"/>
              <w:marTop w:val="0"/>
              <w:marBottom w:val="0"/>
              <w:divBdr>
                <w:top w:val="none" w:sz="0" w:space="0" w:color="auto"/>
                <w:left w:val="none" w:sz="0" w:space="0" w:color="auto"/>
                <w:bottom w:val="none" w:sz="0" w:space="0" w:color="auto"/>
                <w:right w:val="none" w:sz="0" w:space="0" w:color="auto"/>
              </w:divBdr>
            </w:div>
            <w:div w:id="70547635">
              <w:marLeft w:val="0"/>
              <w:marRight w:val="0"/>
              <w:marTop w:val="0"/>
              <w:marBottom w:val="0"/>
              <w:divBdr>
                <w:top w:val="none" w:sz="0" w:space="0" w:color="auto"/>
                <w:left w:val="none" w:sz="0" w:space="0" w:color="auto"/>
                <w:bottom w:val="none" w:sz="0" w:space="0" w:color="auto"/>
                <w:right w:val="none" w:sz="0" w:space="0" w:color="auto"/>
              </w:divBdr>
            </w:div>
            <w:div w:id="420956556">
              <w:marLeft w:val="0"/>
              <w:marRight w:val="0"/>
              <w:marTop w:val="0"/>
              <w:marBottom w:val="0"/>
              <w:divBdr>
                <w:top w:val="none" w:sz="0" w:space="0" w:color="auto"/>
                <w:left w:val="none" w:sz="0" w:space="0" w:color="auto"/>
                <w:bottom w:val="none" w:sz="0" w:space="0" w:color="auto"/>
                <w:right w:val="none" w:sz="0" w:space="0" w:color="auto"/>
              </w:divBdr>
            </w:div>
            <w:div w:id="327682236">
              <w:marLeft w:val="0"/>
              <w:marRight w:val="0"/>
              <w:marTop w:val="0"/>
              <w:marBottom w:val="0"/>
              <w:divBdr>
                <w:top w:val="none" w:sz="0" w:space="0" w:color="auto"/>
                <w:left w:val="none" w:sz="0" w:space="0" w:color="auto"/>
                <w:bottom w:val="none" w:sz="0" w:space="0" w:color="auto"/>
                <w:right w:val="none" w:sz="0" w:space="0" w:color="auto"/>
              </w:divBdr>
            </w:div>
            <w:div w:id="450632813">
              <w:marLeft w:val="0"/>
              <w:marRight w:val="0"/>
              <w:marTop w:val="0"/>
              <w:marBottom w:val="0"/>
              <w:divBdr>
                <w:top w:val="none" w:sz="0" w:space="0" w:color="auto"/>
                <w:left w:val="none" w:sz="0" w:space="0" w:color="auto"/>
                <w:bottom w:val="none" w:sz="0" w:space="0" w:color="auto"/>
                <w:right w:val="none" w:sz="0" w:space="0" w:color="auto"/>
              </w:divBdr>
            </w:div>
            <w:div w:id="16086977">
              <w:marLeft w:val="0"/>
              <w:marRight w:val="0"/>
              <w:marTop w:val="0"/>
              <w:marBottom w:val="0"/>
              <w:divBdr>
                <w:top w:val="none" w:sz="0" w:space="0" w:color="auto"/>
                <w:left w:val="none" w:sz="0" w:space="0" w:color="auto"/>
                <w:bottom w:val="none" w:sz="0" w:space="0" w:color="auto"/>
                <w:right w:val="none" w:sz="0" w:space="0" w:color="auto"/>
              </w:divBdr>
            </w:div>
            <w:div w:id="1188904250">
              <w:marLeft w:val="0"/>
              <w:marRight w:val="0"/>
              <w:marTop w:val="0"/>
              <w:marBottom w:val="0"/>
              <w:divBdr>
                <w:top w:val="none" w:sz="0" w:space="0" w:color="auto"/>
                <w:left w:val="none" w:sz="0" w:space="0" w:color="auto"/>
                <w:bottom w:val="none" w:sz="0" w:space="0" w:color="auto"/>
                <w:right w:val="none" w:sz="0" w:space="0" w:color="auto"/>
              </w:divBdr>
            </w:div>
            <w:div w:id="1756240513">
              <w:marLeft w:val="0"/>
              <w:marRight w:val="0"/>
              <w:marTop w:val="0"/>
              <w:marBottom w:val="0"/>
              <w:divBdr>
                <w:top w:val="none" w:sz="0" w:space="0" w:color="auto"/>
                <w:left w:val="none" w:sz="0" w:space="0" w:color="auto"/>
                <w:bottom w:val="none" w:sz="0" w:space="0" w:color="auto"/>
                <w:right w:val="none" w:sz="0" w:space="0" w:color="auto"/>
              </w:divBdr>
            </w:div>
            <w:div w:id="1740713527">
              <w:marLeft w:val="0"/>
              <w:marRight w:val="0"/>
              <w:marTop w:val="0"/>
              <w:marBottom w:val="0"/>
              <w:divBdr>
                <w:top w:val="none" w:sz="0" w:space="0" w:color="auto"/>
                <w:left w:val="none" w:sz="0" w:space="0" w:color="auto"/>
                <w:bottom w:val="none" w:sz="0" w:space="0" w:color="auto"/>
                <w:right w:val="none" w:sz="0" w:space="0" w:color="auto"/>
              </w:divBdr>
            </w:div>
            <w:div w:id="363597698">
              <w:marLeft w:val="0"/>
              <w:marRight w:val="0"/>
              <w:marTop w:val="0"/>
              <w:marBottom w:val="0"/>
              <w:divBdr>
                <w:top w:val="none" w:sz="0" w:space="0" w:color="auto"/>
                <w:left w:val="none" w:sz="0" w:space="0" w:color="auto"/>
                <w:bottom w:val="none" w:sz="0" w:space="0" w:color="auto"/>
                <w:right w:val="none" w:sz="0" w:space="0" w:color="auto"/>
              </w:divBdr>
            </w:div>
            <w:div w:id="1796098676">
              <w:marLeft w:val="0"/>
              <w:marRight w:val="0"/>
              <w:marTop w:val="0"/>
              <w:marBottom w:val="0"/>
              <w:divBdr>
                <w:top w:val="none" w:sz="0" w:space="0" w:color="auto"/>
                <w:left w:val="none" w:sz="0" w:space="0" w:color="auto"/>
                <w:bottom w:val="none" w:sz="0" w:space="0" w:color="auto"/>
                <w:right w:val="none" w:sz="0" w:space="0" w:color="auto"/>
              </w:divBdr>
            </w:div>
            <w:div w:id="1773863470">
              <w:marLeft w:val="0"/>
              <w:marRight w:val="0"/>
              <w:marTop w:val="0"/>
              <w:marBottom w:val="0"/>
              <w:divBdr>
                <w:top w:val="none" w:sz="0" w:space="0" w:color="auto"/>
                <w:left w:val="none" w:sz="0" w:space="0" w:color="auto"/>
                <w:bottom w:val="none" w:sz="0" w:space="0" w:color="auto"/>
                <w:right w:val="none" w:sz="0" w:space="0" w:color="auto"/>
              </w:divBdr>
            </w:div>
            <w:div w:id="917129088">
              <w:marLeft w:val="0"/>
              <w:marRight w:val="0"/>
              <w:marTop w:val="0"/>
              <w:marBottom w:val="0"/>
              <w:divBdr>
                <w:top w:val="none" w:sz="0" w:space="0" w:color="auto"/>
                <w:left w:val="none" w:sz="0" w:space="0" w:color="auto"/>
                <w:bottom w:val="none" w:sz="0" w:space="0" w:color="auto"/>
                <w:right w:val="none" w:sz="0" w:space="0" w:color="auto"/>
              </w:divBdr>
            </w:div>
            <w:div w:id="278027213">
              <w:marLeft w:val="0"/>
              <w:marRight w:val="0"/>
              <w:marTop w:val="0"/>
              <w:marBottom w:val="0"/>
              <w:divBdr>
                <w:top w:val="none" w:sz="0" w:space="0" w:color="auto"/>
                <w:left w:val="none" w:sz="0" w:space="0" w:color="auto"/>
                <w:bottom w:val="none" w:sz="0" w:space="0" w:color="auto"/>
                <w:right w:val="none" w:sz="0" w:space="0" w:color="auto"/>
              </w:divBdr>
            </w:div>
            <w:div w:id="2019848105">
              <w:marLeft w:val="0"/>
              <w:marRight w:val="0"/>
              <w:marTop w:val="0"/>
              <w:marBottom w:val="0"/>
              <w:divBdr>
                <w:top w:val="none" w:sz="0" w:space="0" w:color="auto"/>
                <w:left w:val="none" w:sz="0" w:space="0" w:color="auto"/>
                <w:bottom w:val="none" w:sz="0" w:space="0" w:color="auto"/>
                <w:right w:val="none" w:sz="0" w:space="0" w:color="auto"/>
              </w:divBdr>
            </w:div>
            <w:div w:id="1242135703">
              <w:marLeft w:val="0"/>
              <w:marRight w:val="0"/>
              <w:marTop w:val="0"/>
              <w:marBottom w:val="0"/>
              <w:divBdr>
                <w:top w:val="none" w:sz="0" w:space="0" w:color="auto"/>
                <w:left w:val="none" w:sz="0" w:space="0" w:color="auto"/>
                <w:bottom w:val="none" w:sz="0" w:space="0" w:color="auto"/>
                <w:right w:val="none" w:sz="0" w:space="0" w:color="auto"/>
              </w:divBdr>
            </w:div>
            <w:div w:id="1642424137">
              <w:marLeft w:val="0"/>
              <w:marRight w:val="0"/>
              <w:marTop w:val="0"/>
              <w:marBottom w:val="0"/>
              <w:divBdr>
                <w:top w:val="none" w:sz="0" w:space="0" w:color="auto"/>
                <w:left w:val="none" w:sz="0" w:space="0" w:color="auto"/>
                <w:bottom w:val="none" w:sz="0" w:space="0" w:color="auto"/>
                <w:right w:val="none" w:sz="0" w:space="0" w:color="auto"/>
              </w:divBdr>
            </w:div>
            <w:div w:id="2085494570">
              <w:marLeft w:val="0"/>
              <w:marRight w:val="0"/>
              <w:marTop w:val="0"/>
              <w:marBottom w:val="0"/>
              <w:divBdr>
                <w:top w:val="none" w:sz="0" w:space="0" w:color="auto"/>
                <w:left w:val="none" w:sz="0" w:space="0" w:color="auto"/>
                <w:bottom w:val="none" w:sz="0" w:space="0" w:color="auto"/>
                <w:right w:val="none" w:sz="0" w:space="0" w:color="auto"/>
              </w:divBdr>
            </w:div>
            <w:div w:id="530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2.png"/><Relationship Id="rId5" Type="http://schemas.openxmlformats.org/officeDocument/2006/relationships/hyperlink" Target="https://basketball-reference.com" TargetMode="External"/><Relationship Id="rId15" Type="http://schemas.openxmlformats.org/officeDocument/2006/relationships/customXml" Target="ink/ink5.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49.854"/>
    </inkml:context>
    <inkml:brush xml:id="br0">
      <inkml:brushProperty name="width" value="0.035" units="cm"/>
      <inkml:brushProperty name="height" value="0.035" units="cm"/>
      <inkml:brushProperty name="color" value="#E71224"/>
    </inkml:brush>
  </inkml:definitions>
  <inkml:trace contextRef="#ctx0" brushRef="#br0">1 22 24575,'0'8'0,"0"5"0,0 10 0,0 7 0,0 6 0,0 1 0,0-2 0,0-7-8191</inkml:trace>
  <inkml:trace contextRef="#ctx0" brushRef="#br0" timeOffset="749.88">155 0 24575,'0'4'0,"0"5"0,0 4 0,0 5 0,0 5 0,0 4 0,4 1 0,1-1 0,-1-2 0,4 0 0,0-1 0,-2-6-8191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7.214"/>
    </inkml:context>
    <inkml:brush xml:id="br0">
      <inkml:brushProperty name="width" value="0.035" units="cm"/>
      <inkml:brushProperty name="height" value="0.035" units="cm"/>
      <inkml:brushProperty name="color" value="#E71224"/>
    </inkml:brush>
  </inkml:definitions>
  <inkml:trace contextRef="#ctx0" brushRef="#br0">1 266 24575,'7'0'0,"18"0"0,16 0 0,16-4 0,5-5 0,1-8 0,11-5 0,1-7 0,-5-1 0,-7 3 0,-6 4 0,-10 5 0,-12 1 0,-12 5-8191</inkml:trace>
  <inkml:trace contextRef="#ctx0" brushRef="#br0" timeOffset="948.66">553 0 24575,'3'0'0,"10"0"0,9 0 0,9 0 0,3 0 0,-1 0 0,-2 0 0,-3 4 0,-9 4 0,-9 10 0,-5 12 0,-12 8 0,-4 21 0,-4 8 0,1 3 0,2 2 0,3-13-8191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8:10.560"/>
    </inkml:context>
    <inkml:brush xml:id="br0">
      <inkml:brushProperty name="width" value="0.035" units="cm"/>
      <inkml:brushProperty name="height" value="0.035" units="cm"/>
      <inkml:brushProperty name="color" value="#E71224"/>
    </inkml:brush>
  </inkml:definitions>
  <inkml:trace contextRef="#ctx0" brushRef="#br0">0 68 24575,'1'-2'0,"-1"-1"0,1 1 0,0-1 0,-1 1 0,1 0 0,0-1 0,0 1 0,1 0 0,-1 0 0,0 0 0,1 0 0,-1 0 0,1 0 0,0 0 0,0 0 0,-1 0 0,1 1 0,0-1 0,0 1 0,1 0 0,-1-1 0,0 1 0,5-1 0,1-2 0,1 1 0,-1 0 0,1 0 0,0 1 0,11-1 0,-4 1 0,0 1 0,0 1 0,21 2 0,-34-2 0,0 0 0,0 0 0,0 1 0,-1-1 0,1 1 0,0-1 0,0 1 0,-1 0 0,1 0 0,0 0 0,-1 0 0,1 1 0,-1-1 0,0 1 0,1-1 0,-1 1 0,0 0 0,0 0 0,0 0 0,0 0 0,0 0 0,-1 1 0,1-1 0,0 0 0,-1 1 0,0-1 0,1 4 0,-1-4 0,-1 1 0,0 0 0,0-1 0,-1 1 0,1-1 0,0 1 0,-1-1 0,0 0 0,1 1 0,-1-1 0,0 1 0,0-1 0,-1 0 0,1 0 0,0 0 0,-1 0 0,1 0 0,-1 0 0,0 0 0,-2 2 0,-49 36 0,18-14 0,33-24 0,1-1 0,0 1 0,0 0 0,0-1 0,0 1 0,0 0 0,0 0 0,0 0 0,1-1 0,-1 1 0,0 0 0,1 0 0,0 0 0,0 0 0,-1 0 0,1 0 0,1 4 0,7 39 0,-6-39 0,0 0 0,-1-1 0,0 1 0,0 0 0,0 0 0,-1 0 0,0 11 0,-2-13-52,1-1-1,-1 1 1,0-1-1,0 0 1,0 0-1,0 0 1,-1 0-1,1 0 1,-1 0-1,1-1 1,-1 0-1,0 1 1,0-1-1,0 0 1,-1 0-1,1 0 1,0-1-1,-1 1 1,1-1-1,-1 0 0,1 0 1,-1 0-1,0 0 1,1-1-1,-8 1 1,-15 2-6774</inkml:trace>
  <inkml:trace contextRef="#ctx0" brushRef="#br0" timeOffset="1452.74">398 68 24575,'-1'-1'0,"0"-1"0,1 1 0,-1 0 0,0 0 0,0 0 0,0 0 0,0-1 0,0 1 0,0 0 0,0 1 0,0-1 0,0 0 0,-1 0 0,1 0 0,0 1 0,0-1 0,-1 0 0,1 1 0,-1 0 0,1-1 0,0 1 0,-1 0 0,1-1 0,-1 1 0,1 0 0,-1 0 0,-2 1 0,-42 0 0,45 0 0,-1 0 0,1 0 0,0 0 0,-1 0 0,1 0 0,0 0 0,-1 0 0,1 0 0,0 1 0,0-1 0,0 0 0,0 1 0,0-1 0,0 1 0,1-1 0,-1 1 0,0-1 0,1 1 0,-1 0 0,1-1 0,0 1 0,-1 0 0,1-1 0,0 1 0,0 0 0,0-1 0,0 1 0,1 3 0,10 53 0,-8-48 0,2 9 0,-4-11 0,1 0 0,0 0 0,1 0 0,0 0 0,6 10 0,-8-16 0,1 1 0,0-1 0,0 0 0,0 0 0,0 0 0,0 0 0,0 0 0,1 0 0,-1 0 0,1-1 0,-1 0 0,1 1 0,-1-1 0,1 0 0,0 0 0,0 0 0,0 0 0,-1-1 0,6 1 0,30 2 0,-27-2 0,0 0 0,0 0 0,0 1 0,0 0 0,0 0 0,17 8 0,-25-9 0,0 1 0,0 0 0,-1 0 0,1 0 0,0 0 0,-1 1 0,0-1 0,0 1 0,1-1 0,-2 1 0,1 0 0,0 0 0,0 0 0,-1 0 0,0 0 0,1 0 0,-1 0 0,0 0 0,-1 0 0,1 1 0,0-1 0,-1 0 0,0 1 0,0-1 0,0 0 0,0 1 0,-1 4 0,1-5 12,-1 0-1,1 0 0,-1 0 1,1 0-1,-1 0 0,0 0 1,0 0-1,0-1 0,-1 1 1,1 0-1,-1 0 0,1-1 1,-1 1-1,0-1 1,0 0-1,0 1 0,0-1 1,0 0-1,-1 0 0,1 0 1,-1-1-1,1 1 0,-1-1 1,1 1-1,-1-1 0,0 0 1,0 0-1,0 0 0,-3 1 1,-8 0-310,0 0 0,0 0 0,0-2 0,-28-1 0,37 1 82,-14-1-6610</inkml:trace>
  <inkml:trace contextRef="#ctx0" brushRef="#br0" timeOffset="2230.65">376 67 24575,'4'0'0,"5"0"0,4 0 0,5 0 0,2 0 0,2 0 0,0 0 0,1 0 0,0 0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57.916"/>
    </inkml:context>
    <inkml:brush xml:id="br0">
      <inkml:brushProperty name="width" value="0.035" units="cm"/>
      <inkml:brushProperty name="height" value="0.035" units="cm"/>
      <inkml:brushProperty name="color" value="#E71224"/>
    </inkml:brush>
  </inkml:definitions>
  <inkml:trace contextRef="#ctx0" brushRef="#br0">1 111 24575,'0'-5'0,"1"0"0,0 1 0,0-1 0,1 1 0,-1-1 0,1 1 0,0-1 0,0 1 0,1 0 0,-1 0 0,1 0 0,0 1 0,0-1 0,0 0 0,0 1 0,1 0 0,-1 0 0,1 0 0,6-4 0,-7 5 0,1 0 0,-1-1 0,1 1 0,0 0 0,0 1 0,0-1 0,0 1 0,0-1 0,0 1 0,0 1 0,0-1 0,0 0 0,0 1 0,1 0 0,-1 0 0,0 0 0,0 1 0,0-1 0,1 1 0,-1 0 0,0 0 0,4 2 0,-5-1 0,0 0 0,-1 1 0,1-1 0,-1 1 0,1-1 0,-1 1 0,0 0 0,0 0 0,-1 0 0,1 0 0,0 0 0,-1 0 0,0 1 0,0-1 0,0 0 0,0 1 0,0-1 0,-1 1 0,1-1 0,-1 1 0,0-1 0,0 1 0,0-1 0,-2 5 0,2 0 0,-1 0 0,-1 0 0,1 0 0,-1 0 0,-1 0 0,0-1 0,0 1 0,0-1 0,-7 11 0,6-14 0,1 0 0,-1 0 0,0 0 0,0-1 0,-1 1 0,1-1 0,-1 0 0,0 0 0,-9 4 0,59-8 0,-40 1 0,0 0 0,0 0 0,1 1 0,-1-1 0,0 1 0,0 1 0,0-1 0,-1 1 0,9 3 0,-11-3 0,0-1 0,0 1 0,-1 0 0,1 0 0,0 0 0,-1 0 0,0 0 0,1 0 0,-1 0 0,0 1 0,0-1 0,0 0 0,-1 0 0,1 1 0,0-1 0,-1 1 0,0-1 0,1 1 0,-1-1 0,0 1 0,0-1 0,-1 0 0,1 1 0,0-1 0,-1 1 0,1-1 0,-1 1 0,0-1 0,0 0 0,-1 3 0,0-1 0,0-1 0,0 0 0,0 1 0,-1-1 0,1 0 0,-1-1 0,0 1 0,0 0 0,0-1 0,0 1 0,0-1 0,0 0 0,0 0 0,-1 0 0,1 0 0,-1-1 0,0 0 0,-5 2 0,-12 0-1365,1-2-5461</inkml:trace>
  <inkml:trace contextRef="#ctx0" brushRef="#br0" timeOffset="1896.63">310 1 24575,'-2'53'0,"0"-34"0,1 0 0,1-1 0,1 1 0,1 0 0,4 22 0,-5-39 0,0 0 0,0 1 0,0-1 0,0 0 0,0 0 0,1 0 0,-1 0 0,1 0 0,-1-1 0,1 1 0,0 0 0,0-1 0,0 1 0,-1-1 0,1 0 0,1 1 0,-1-1 0,0 0 0,0 0 0,0 0 0,0-1 0,1 1 0,-1-1 0,0 1 0,1-1 0,-1 0 0,1 1 0,-1-1 0,0 0 0,1-1 0,-1 1 0,0 0 0,1-1 0,-1 1 0,0-1 0,1 0 0,-1 0 0,0 0 0,0 0 0,0 0 0,0 0 0,0-1 0,0 1 0,0-1 0,0 1 0,-1-1 0,1 0 0,0 1 0,-1-1 0,1 0 0,-1 0 0,0 0 0,0 0 0,0-1 0,0 1 0,0 0 0,0 0 0,-1-1 0,1-1 0,5-55 0,-8 51 0,-5 39 0,-2 28-682,-2 94-1,11-133-6143</inkml:trace>
  <inkml:trace contextRef="#ctx0" brushRef="#br0" timeOffset="9327.79">597 221 24575,'4'0'0,"4"0"0,6 0 0,3 0 0,4 0 0,0 0 0,-2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3.251"/>
    </inkml:context>
    <inkml:brush xml:id="br0">
      <inkml:brushProperty name="width" value="0.035" units="cm"/>
      <inkml:brushProperty name="height" value="0.035" units="cm"/>
      <inkml:brushProperty name="color" value="#E71224"/>
    </inkml:brush>
  </inkml:definitions>
  <inkml:trace contextRef="#ctx0" brushRef="#br0">50 642 24575,'-2'-41'0,"-2"0"0,-13-58 0,9 57 0,1-1 0,-1-47 0,7 46 0,-1 21 0,1 1 0,2-1 0,0 0 0,1 0 0,9-37 0,-9 57 0,-1 0 0,1 0 0,-1 0 0,1 0 0,0 1 0,0-1 0,0 1 0,0-1 0,1 1 0,-1 0 0,1 0 0,-1 0 0,1 0 0,0 0 0,-1 1 0,1-1 0,0 1 0,0 0 0,0 0 0,0 0 0,1 0 0,-1 0 0,5 0 0,10-1 0,0 1 0,0 1 0,22 1 0,-11 1 0,1397 2 0,-898-5 0,-298-10 0,-9-1 0,848 13 0,-1066-1 0,0 0 0,0 0 0,0 1 0,0-1 0,0 1 0,-1 0 0,1 0 0,0 0 0,-1 0 0,1 0 0,0 0 0,-1 1 0,0-1 0,1 1 0,-1 0 0,0 0 0,0 0 0,0 0 0,0 0 0,0 0 0,0 0 0,0 1 0,-1-1 0,0 1 0,1-1 0,-1 1 0,0 0 0,0-1 0,0 1 0,0 0 0,-1 0 0,1 4 0,2 12 0,-2 1 0,0-1 0,-1 0 0,-2 20 0,0-4 0,-4 405-1365,6-411-5461</inkml:trace>
  <inkml:trace contextRef="#ctx0" brushRef="#br0" timeOffset="2240.17">3585 1658 24575,'-1'0'0,"1"0"0,-1 0 0,1 0 0,0 0 0,-1 1 0,1-1 0,-1 0 0,1 0 0,-1 0 0,1 1 0,-1-1 0,1 0 0,0 0 0,-1 1 0,1-1 0,0 0 0,-1 1 0,1-1 0,0 0 0,-1 1 0,1-1 0,0 1 0,0-1 0,0 1 0,-1-1 0,1 0 0,0 1 0,0-1 0,0 1 0,0-1 0,0 1 0,0-1 0,0 1 0,0-1 0,0 1 0,0-1 0,0 1 0,0-1 0,0 1 0,0-1 0,0 1 0,0-1 0,1 0 0,-1 1 0,0-1 0,0 1 0,0-1 0,1 0 0,-1 1 0,1 0 0,13 25 0,22 18 0,-20-23 0,0 0 0,22 38 0,14 44 0,-5 3 0,63 204 0,-88-225 0,-3 1 0,-4 0 0,-4 1 0,0 126 0,-14 743-1365,3-918-5461</inkml:trace>
  <inkml:trace contextRef="#ctx0" brushRef="#br0" timeOffset="9911.21">3253 1105 24575,'0'-4'0,"0"-1"0,0 0 0,0 1 0,1-1 0,0 1 0,0-1 0,0 1 0,0-1 0,0 1 0,1-1 0,0 1 0,3-5 0,-3 6 0,0 1 0,1 0 0,0-1 0,-1 1 0,1 0 0,0 1 0,0-1 0,0 0 0,0 1 0,0 0 0,0-1 0,0 1 0,0 1 0,1-1 0,-1 0 0,0 1 0,6-1 0,4 0 0,0 0 0,0 0 0,0 1 0,0 1 0,0 0 0,-1 1 0,25 6 0,-31-6 0,0 1 0,0-1 0,0 1 0,-1 1 0,1-1 0,-1 1 0,0 0 0,0 0 0,0 0 0,0 1 0,-1-1 0,0 1 0,0 1 0,0-1 0,-1 0 0,0 1 0,5 10 0,-6-11 0,0 1 0,-1-1 0,0 1 0,0-1 0,0 1 0,0 0 0,-1 0 0,0-1 0,0 1 0,-1 0 0,0-1 0,0 1 0,0 0 0,0-1 0,-1 1 0,0-1 0,0 0 0,-1 1 0,0-1 0,1 0 0,-1-1 0,-1 1 0,-4 5 0,1-1 0,-1-1 0,0 1 0,0-2 0,0 1 0,-1-1 0,0-1 0,-1 1 0,0-1 0,0-1 0,-17 7 0,27-12 0,-1 0 0,1 0 0,0 0 0,-1 0 0,1 0 0,-1 0 0,1 0 0,0 0 0,-1 0 0,1 0 0,-1 0 0,1 1 0,0-1 0,-1 0 0,1 0 0,0 0 0,-1 0 0,1 1 0,0-1 0,-1 0 0,1 0 0,0 1 0,0-1 0,-1 0 0,1 1 0,0-1 0,0 0 0,-1 1 0,1-1 0,0 0 0,0 1 0,0-1 0,0 1 0,0-1 0,-1 0 0,1 1 0,0-1 0,0 0 0,0 1 0,0-1 0,0 1 0,0-1 0,0 0 0,0 1 0,1-1 0,-1 1 0,0-1 0,0 0 0,0 1 0,0-1 0,0 0 0,1 1 0,-1 0 0,28 15 0,45 8 0,-51-19-1365,-2-1-5461</inkml:trace>
  <inkml:trace contextRef="#ctx0" brushRef="#br0" timeOffset="11451.72">3805 1128 24575,'0'-1'0,"-1"0"0,1 0 0,0 0 0,-1 1 0,1-1 0,-1 0 0,1 0 0,-1 1 0,0-1 0,1 0 0,-1 1 0,0-1 0,1 0 0,-1 1 0,0-1 0,0 1 0,0-1 0,0 1 0,1 0 0,-1-1 0,0 1 0,0 0 0,0 0 0,0-1 0,0 1 0,-1 0 0,-31-4 0,29 3 0,-6 0 0,1 1 0,0 0 0,0 0 0,0 1 0,-1 0 0,1 0 0,-13 4 0,20-4 0,-1 0 0,1 0 0,0 0 0,0 0 0,1 0 0,-1 0 0,0 0 0,0 0 0,0 1 0,1-1 0,-1 1 0,1-1 0,-1 1 0,1 0 0,0-1 0,-1 1 0,1 0 0,0 0 0,0 0 0,1 0 0,-1 0 0,0 0 0,0 0 0,1 0 0,0 0 0,-1 1 0,1-1 0,0 0 0,0 0 0,0 0 0,0 1 0,0-1 0,1 0 0,-1 0 0,1 0 0,-1 0 0,3 4 0,-3-4 0,1 0 0,0 0 0,0 0 0,0-1 0,1 1 0,-1 0 0,0 0 0,1-1 0,-1 1 0,1-1 0,-1 1 0,1-1 0,0 0 0,0 0 0,-1 0 0,1 0 0,0 0 0,0 0 0,3 1 0,47 10 0,-10-2 0,-34-6 0,1 1 0,-1 0 0,0 0 0,-1 0 0,1 1 0,-1 0 0,0 1 0,0 0 0,-1 0 0,0 0 0,-1 1 0,9 14 0,-12-19 0,-1 0 0,1 0 0,-1-1 0,0 1 0,0 1 0,-1-1 0,1 0 0,-1 0 0,1 0 0,-1 0 0,0 0 0,0 0 0,0 1 0,-1-1 0,1 0 0,-2 6 0,0-6 0,0 0 0,1 0 0,-1 0 0,0-1 0,-1 1 0,1-1 0,0 1 0,-1-1 0,1 0 0,-1 0 0,0 0 0,0 0 0,0 0 0,0-1 0,0 1 0,0-1 0,0 0 0,-1 0 0,-3 1 0,-51 7-1365,28-7-5461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17:39.003"/>
    </inkml:context>
    <inkml:brush xml:id="br0">
      <inkml:brushProperty name="width" value="0.035" units="cm"/>
      <inkml:brushProperty name="height" value="0.035" units="cm"/>
      <inkml:brushProperty name="color" value="#E71224"/>
    </inkml:brush>
  </inkml:definitions>
  <inkml:trace contextRef="#ctx0" brushRef="#br0">1 1 24575,'32'35'0,"44"65"0,-57-74 0,-7-7 0,-7-12 0,-1 0 0,1 0 0,0-1 0,1 1 0,8 7 0,-12-13 0,-1 0 0,1 0 0,-1 0 0,0 0 0,1 0 0,0-1 0,-1 1 0,1 0 0,-1-1 0,1 0 0,0 1 0,-1-1 0,1 0 0,0 0 0,-1 0 0,1 0 0,0 0 0,-1 0 0,1 0 0,0-1 0,-1 1 0,1-1 0,0 1 0,-1-1 0,1 1 0,-1-1 0,1 0 0,-1 0 0,0 0 0,1 0 0,-1 0 0,2-1 0,15-15-18,0-1-1,26-32 0,-22 23-1290,-4 6-5517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15:22:25.866"/>
    </inkml:context>
    <inkml:brush xml:id="br0">
      <inkml:brushProperty name="width" value="0.035" units="cm"/>
      <inkml:brushProperty name="height" value="0.035" units="cm"/>
      <inkml:brushProperty name="color" value="#E71224"/>
    </inkml:brush>
  </inkml:definitions>
  <inkml:trace contextRef="#ctx0" brushRef="#br0">1 0 24575,'37'4'0,"0"0"0,-1 3 0,0 1 0,0 1 0,0 2 0,38 18 0,79 23 0,508 135 0,-390-125 0,-113-29 0,-132-28 0,0-2 0,51 0 0,-50-3 0,0 1 0,36 7 0,-2 9 0,-45-12 0,0 0 0,1-1 0,29 4 0,307 15 0,-293-17 0,84 20 0,-95-15 0,0-2 0,99 4 0,-114-11 0,0 2 0,63 14 0,-11-2 0,15 0 0,137 17 0,-202-28 0,-1 2 0,0 2 0,41 15 0,-50-15 0,57 18 0,1-3 0,1-4 0,102 10 0,86 12 0,46 4 0,-119-15 0,-1-1 0,-126-24 0,139 29 0,-99-12 0,137 10 0,33 6 0,-10 0 0,12 3 0,147 33 0,-100-17 0,-151-29 0,106 33 0,-242-48 0,0 1 0,48 25 0,42 16 0,-109-50 0,1 0 0,-1-1 0,54 1 0,-46-4 0,62 12 0,212 36 0,-119-24 0,208 26 0,-343-48 0,-1 3 0,1 3 0,61 18 0,-83-20 0,1-2 0,1-2 0,44 2 0,-37-4 0,60 11 0,44 13 302,73 18-1969,-198-38-5159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10400</TotalTime>
  <Pages>19</Pages>
  <Words>5176</Words>
  <Characters>29508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34615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Molina</dc:creator>
  <cp:keywords/>
  <dc:description/>
  <cp:lastModifiedBy>Abraham Molina</cp:lastModifiedBy>
  <cp:revision>36</cp:revision>
  <dcterms:created xsi:type="dcterms:W3CDTF">2024-05-23T13:39:00Z</dcterms:created>
  <dcterms:modified xsi:type="dcterms:W3CDTF">2024-06-10T18:19:00Z</dcterms:modified>
</cp:coreProperties>
</file>